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74404" w14:textId="77777777" w:rsidR="00EA346E" w:rsidRPr="005E2393" w:rsidRDefault="00897B29" w:rsidP="00EA346E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rtl/>
        </w:rPr>
      </w:pPr>
      <w:r w:rsidRPr="005E2393">
        <w:rPr>
          <w:rFonts w:ascii="Arial" w:hAnsi="Arial" w:cs="Arial"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EA346E" w:rsidRPr="005E2393">
        <w:rPr>
          <w:rFonts w:ascii="Arial" w:hAnsi="Arial" w:cs="Arial"/>
          <w:b/>
          <w:bCs/>
          <w:color w:val="000000" w:themeColor="text1"/>
          <w:sz w:val="28"/>
          <w:szCs w:val="28"/>
          <w:rtl/>
        </w:rPr>
        <w:t>הטכניון - מכון טכנולוגי לישראל</w:t>
      </w:r>
    </w:p>
    <w:p w14:paraId="75195033" w14:textId="77777777" w:rsidR="00EA346E" w:rsidRPr="005E2393" w:rsidRDefault="00EA346E" w:rsidP="00EA346E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rtl/>
        </w:rPr>
      </w:pPr>
      <w:r w:rsidRPr="005E2393">
        <w:rPr>
          <w:rFonts w:ascii="Arial" w:hAnsi="Arial" w:cs="Arial"/>
          <w:b/>
          <w:bCs/>
          <w:color w:val="000000" w:themeColor="text1"/>
          <w:sz w:val="28"/>
          <w:szCs w:val="28"/>
          <w:rtl/>
        </w:rPr>
        <w:t>הפקולטה להנדסת חשמל</w:t>
      </w:r>
    </w:p>
    <w:p w14:paraId="6726B361" w14:textId="77777777" w:rsidR="00EA346E" w:rsidRPr="005E2393" w:rsidRDefault="00EA346E" w:rsidP="00EA346E">
      <w:pPr>
        <w:jc w:val="center"/>
        <w:rPr>
          <w:rFonts w:cs="Aharoni"/>
          <w:color w:val="000000" w:themeColor="text1"/>
          <w:rtl/>
        </w:rPr>
      </w:pPr>
    </w:p>
    <w:p w14:paraId="52BC7E02" w14:textId="77777777" w:rsidR="00EA346E" w:rsidRPr="005E2393" w:rsidRDefault="00F4705B" w:rsidP="00EA346E">
      <w:pPr>
        <w:jc w:val="center"/>
        <w:rPr>
          <w:rFonts w:cs="Aharoni"/>
          <w:color w:val="000000" w:themeColor="text1"/>
          <w:sz w:val="48"/>
          <w:szCs w:val="48"/>
          <w:rtl/>
        </w:rPr>
      </w:pPr>
      <w:r w:rsidRPr="005E2393">
        <w:rPr>
          <w:rFonts w:cs="Aharoni"/>
          <w:noProof/>
          <w:color w:val="000000" w:themeColor="text1"/>
          <w:sz w:val="48"/>
          <w:szCs w:val="48"/>
        </w:rPr>
        <w:drawing>
          <wp:inline distT="0" distB="0" distL="0" distR="0" wp14:anchorId="2F6335FD" wp14:editId="0C1AEFEC">
            <wp:extent cx="1038225" cy="1181100"/>
            <wp:effectExtent l="0" t="0" r="9525" b="0"/>
            <wp:docPr id="1" name="תמונה 2" descr="סמל הטכניו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 descr="סמל הטכניון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AF08A" w14:textId="77777777" w:rsidR="00EA346E" w:rsidRPr="005E2393" w:rsidRDefault="00EA346E" w:rsidP="00EA346E">
      <w:pPr>
        <w:jc w:val="center"/>
        <w:rPr>
          <w:rFonts w:cs="Aharoni"/>
          <w:color w:val="000000" w:themeColor="text1"/>
          <w:sz w:val="48"/>
          <w:szCs w:val="48"/>
          <w:rtl/>
        </w:rPr>
      </w:pPr>
    </w:p>
    <w:p w14:paraId="042AA17F" w14:textId="77777777" w:rsidR="00EA346E" w:rsidRPr="005E2393" w:rsidRDefault="00EA346E" w:rsidP="00F112A0">
      <w:pPr>
        <w:jc w:val="center"/>
        <w:rPr>
          <w:rFonts w:ascii="Arial" w:hAnsi="Arial" w:cs="Arial"/>
          <w:color w:val="000000" w:themeColor="text1"/>
          <w:sz w:val="48"/>
          <w:szCs w:val="48"/>
          <w:rtl/>
        </w:rPr>
      </w:pPr>
      <w:r w:rsidRPr="005E2393">
        <w:rPr>
          <w:rFonts w:ascii="Arial" w:hAnsi="Arial" w:cs="Arial"/>
          <w:color w:val="000000" w:themeColor="text1"/>
          <w:sz w:val="48"/>
          <w:szCs w:val="48"/>
          <w:rtl/>
        </w:rPr>
        <w:t xml:space="preserve">מעבדה </w:t>
      </w:r>
      <w:r w:rsidR="00F236CD" w:rsidRPr="005E2393">
        <w:rPr>
          <w:rFonts w:ascii="Arial" w:hAnsi="Arial" w:cs="Arial" w:hint="cs"/>
          <w:color w:val="000000" w:themeColor="text1"/>
          <w:sz w:val="48"/>
          <w:szCs w:val="48"/>
          <w:rtl/>
        </w:rPr>
        <w:t xml:space="preserve"> </w:t>
      </w:r>
      <w:r w:rsidR="00F112A0" w:rsidRPr="005E2393">
        <w:rPr>
          <w:rFonts w:ascii="Arial" w:hAnsi="Arial" w:cs="Arial" w:hint="cs"/>
          <w:color w:val="000000" w:themeColor="text1"/>
          <w:sz w:val="48"/>
          <w:szCs w:val="48"/>
          <w:rtl/>
        </w:rPr>
        <w:t xml:space="preserve">1 </w:t>
      </w:r>
      <w:r w:rsidR="00F236CD" w:rsidRPr="005E2393">
        <w:rPr>
          <w:rFonts w:ascii="Arial" w:hAnsi="Arial" w:cs="Arial" w:hint="cs"/>
          <w:color w:val="000000" w:themeColor="text1"/>
          <w:sz w:val="48"/>
          <w:szCs w:val="48"/>
          <w:rtl/>
        </w:rPr>
        <w:t xml:space="preserve"> </w:t>
      </w:r>
    </w:p>
    <w:p w14:paraId="728243ED" w14:textId="77777777" w:rsidR="00EA346E" w:rsidRPr="005E2393" w:rsidRDefault="00EA346E" w:rsidP="00EA346E">
      <w:pPr>
        <w:rPr>
          <w:rFonts w:ascii="Arial" w:hAnsi="Arial" w:cs="Arial"/>
          <w:color w:val="000000" w:themeColor="text1"/>
          <w:sz w:val="48"/>
          <w:szCs w:val="48"/>
          <w:rtl/>
        </w:rPr>
      </w:pPr>
    </w:p>
    <w:p w14:paraId="0A74BD2F" w14:textId="75153AC1" w:rsidR="00EA346E" w:rsidRPr="005E2393" w:rsidRDefault="00195FA8" w:rsidP="00405844">
      <w:pPr>
        <w:jc w:val="center"/>
        <w:rPr>
          <w:rFonts w:ascii="Arial" w:hAnsi="Arial" w:cs="Arial"/>
          <w:color w:val="000000" w:themeColor="text1"/>
          <w:sz w:val="48"/>
          <w:szCs w:val="48"/>
          <w:rtl/>
        </w:rPr>
      </w:pPr>
      <w:r w:rsidRPr="005E2393">
        <w:rPr>
          <w:rFonts w:ascii="Arial" w:hAnsi="Arial" w:cs="Arial" w:hint="cs"/>
          <w:color w:val="000000" w:themeColor="text1"/>
          <w:sz w:val="48"/>
          <w:szCs w:val="48"/>
          <w:rtl/>
        </w:rPr>
        <w:t xml:space="preserve">מגברי </w:t>
      </w:r>
      <w:r w:rsidR="00FB5D23" w:rsidRPr="005E2393">
        <w:rPr>
          <w:rFonts w:ascii="Arial" w:hAnsi="Arial" w:cs="Arial" w:hint="cs"/>
          <w:color w:val="000000" w:themeColor="text1"/>
          <w:sz w:val="48"/>
          <w:szCs w:val="48"/>
          <w:rtl/>
        </w:rPr>
        <w:t>שרת 1</w:t>
      </w:r>
      <w:r w:rsidR="007F7053" w:rsidRPr="005E2393">
        <w:rPr>
          <w:rFonts w:ascii="Arial" w:hAnsi="Arial" w:cs="Arial"/>
          <w:color w:val="000000" w:themeColor="text1"/>
          <w:sz w:val="48"/>
          <w:szCs w:val="48"/>
          <w:rtl/>
        </w:rPr>
        <w:t xml:space="preserve"> </w:t>
      </w:r>
      <w:r w:rsidR="00FF0BE0" w:rsidRPr="005E2393">
        <w:rPr>
          <w:rFonts w:ascii="Arial" w:hAnsi="Arial" w:cs="Arial" w:hint="cs"/>
          <w:color w:val="000000" w:themeColor="text1"/>
          <w:sz w:val="48"/>
          <w:szCs w:val="48"/>
          <w:rtl/>
        </w:rPr>
        <w:t xml:space="preserve"> </w:t>
      </w:r>
    </w:p>
    <w:p w14:paraId="3B8A5EB6" w14:textId="77777777" w:rsidR="006362F8" w:rsidRPr="005E2393" w:rsidRDefault="00E3181D" w:rsidP="00E873F1">
      <w:pPr>
        <w:jc w:val="center"/>
        <w:rPr>
          <w:rFonts w:ascii="Arial" w:hAnsi="Arial" w:cs="Arial"/>
          <w:color w:val="000000" w:themeColor="text1"/>
          <w:sz w:val="48"/>
          <w:szCs w:val="48"/>
          <w:rtl/>
        </w:rPr>
      </w:pPr>
      <w:r w:rsidRPr="005E2393">
        <w:rPr>
          <w:rFonts w:ascii="Arial" w:hAnsi="Arial" w:cs="Arial"/>
          <w:color w:val="000000" w:themeColor="text1"/>
          <w:sz w:val="48"/>
          <w:szCs w:val="48"/>
          <w:rtl/>
        </w:rPr>
        <w:t>שאלות ודוח הכנה</w:t>
      </w:r>
    </w:p>
    <w:p w14:paraId="46602D28" w14:textId="77777777" w:rsidR="00EA346E" w:rsidRPr="005E2393" w:rsidRDefault="00EA346E" w:rsidP="00EA346E">
      <w:pPr>
        <w:jc w:val="center"/>
        <w:rPr>
          <w:rFonts w:ascii="Arial" w:hAnsi="Arial" w:cs="Arial"/>
          <w:color w:val="000000" w:themeColor="text1"/>
          <w:sz w:val="48"/>
          <w:szCs w:val="48"/>
          <w:rtl/>
        </w:rPr>
      </w:pPr>
    </w:p>
    <w:p w14:paraId="72B1247B" w14:textId="333B6E77" w:rsidR="00EA346E" w:rsidRPr="005E2393" w:rsidRDefault="00EB1487" w:rsidP="00523C78">
      <w:pPr>
        <w:jc w:val="center"/>
        <w:rPr>
          <w:rFonts w:ascii="Arial" w:hAnsi="Arial" w:cs="Arial"/>
          <w:color w:val="000000" w:themeColor="text1"/>
          <w:sz w:val="48"/>
          <w:szCs w:val="48"/>
          <w:rtl/>
        </w:rPr>
      </w:pPr>
      <w:r w:rsidRPr="005E2393">
        <w:rPr>
          <w:rFonts w:ascii="Arial" w:hAnsi="Arial" w:cs="Arial" w:hint="cs"/>
          <w:color w:val="000000" w:themeColor="text1"/>
          <w:sz w:val="48"/>
          <w:szCs w:val="48"/>
          <w:rtl/>
        </w:rPr>
        <w:t xml:space="preserve">גרסה </w:t>
      </w:r>
      <w:r w:rsidR="00267975" w:rsidRPr="005E2393">
        <w:rPr>
          <w:rFonts w:ascii="Arial" w:hAnsi="Arial" w:cs="Arial" w:hint="cs"/>
          <w:color w:val="000000" w:themeColor="text1"/>
          <w:sz w:val="48"/>
          <w:szCs w:val="48"/>
          <w:rtl/>
        </w:rPr>
        <w:t>2.</w:t>
      </w:r>
      <w:r w:rsidR="00523C78">
        <w:rPr>
          <w:rFonts w:ascii="Arial" w:hAnsi="Arial" w:cs="Arial" w:hint="cs"/>
          <w:color w:val="000000" w:themeColor="text1"/>
          <w:sz w:val="48"/>
          <w:szCs w:val="48"/>
          <w:rtl/>
        </w:rPr>
        <w:t>3</w:t>
      </w:r>
    </w:p>
    <w:p w14:paraId="10D1716E" w14:textId="79A6E822" w:rsidR="00EA346E" w:rsidRPr="005E2393" w:rsidRDefault="002E1DB6" w:rsidP="00523C78">
      <w:pPr>
        <w:jc w:val="center"/>
        <w:rPr>
          <w:rFonts w:ascii="Arial" w:hAnsi="Arial" w:cs="Arial"/>
          <w:color w:val="000000" w:themeColor="text1"/>
          <w:sz w:val="48"/>
          <w:szCs w:val="48"/>
          <w:rtl/>
        </w:rPr>
      </w:pPr>
      <w:r>
        <w:rPr>
          <w:rFonts w:ascii="Arial" w:hAnsi="Arial" w:cs="Arial" w:hint="cs"/>
          <w:color w:val="000000" w:themeColor="text1"/>
          <w:sz w:val="48"/>
          <w:szCs w:val="48"/>
          <w:rtl/>
        </w:rPr>
        <w:t>קיץ</w:t>
      </w:r>
      <w:r w:rsidRPr="005E2393">
        <w:rPr>
          <w:rFonts w:ascii="Arial" w:hAnsi="Arial" w:cs="Arial" w:hint="cs"/>
          <w:color w:val="000000" w:themeColor="text1"/>
          <w:sz w:val="48"/>
          <w:szCs w:val="48"/>
          <w:rtl/>
        </w:rPr>
        <w:t xml:space="preserve"> </w:t>
      </w:r>
      <w:r w:rsidR="00EB1487" w:rsidRPr="005E2393">
        <w:rPr>
          <w:rFonts w:ascii="Arial" w:hAnsi="Arial" w:cs="Arial" w:hint="cs"/>
          <w:color w:val="000000" w:themeColor="text1"/>
          <w:sz w:val="48"/>
          <w:szCs w:val="48"/>
          <w:rtl/>
        </w:rPr>
        <w:t>201</w:t>
      </w:r>
      <w:r w:rsidR="00523C78">
        <w:rPr>
          <w:rFonts w:ascii="Arial" w:hAnsi="Arial" w:cs="Arial" w:hint="cs"/>
          <w:color w:val="000000" w:themeColor="text1"/>
          <w:sz w:val="48"/>
          <w:szCs w:val="48"/>
          <w:rtl/>
        </w:rPr>
        <w:t>8</w:t>
      </w:r>
    </w:p>
    <w:p w14:paraId="4DF94E6B" w14:textId="77777777" w:rsidR="00EA346E" w:rsidRPr="005E2393" w:rsidRDefault="00EA346E" w:rsidP="00EA346E">
      <w:pPr>
        <w:jc w:val="center"/>
        <w:rPr>
          <w:rFonts w:ascii="Arial" w:hAnsi="Arial" w:cs="Arial"/>
          <w:color w:val="000000" w:themeColor="text1"/>
          <w:sz w:val="48"/>
          <w:szCs w:val="48"/>
          <w:rtl/>
        </w:rPr>
      </w:pPr>
    </w:p>
    <w:p w14:paraId="39B6F692" w14:textId="69D2D3E4" w:rsidR="000B3789" w:rsidRPr="005E2393" w:rsidRDefault="00267975" w:rsidP="005E2393">
      <w:pPr>
        <w:jc w:val="center"/>
        <w:rPr>
          <w:rFonts w:ascii="Arial" w:hAnsi="Arial" w:cs="Arial"/>
          <w:color w:val="000000" w:themeColor="text1"/>
          <w:sz w:val="32"/>
          <w:szCs w:val="32"/>
          <w:rtl/>
        </w:rPr>
      </w:pPr>
      <w:r w:rsidRPr="005E2393">
        <w:rPr>
          <w:rFonts w:ascii="Arial" w:hAnsi="Arial" w:cs="Arial" w:hint="eastAsia"/>
          <w:color w:val="000000" w:themeColor="text1"/>
          <w:sz w:val="32"/>
          <w:szCs w:val="32"/>
          <w:rtl/>
        </w:rPr>
        <w:t>עודכן</w:t>
      </w:r>
      <w:r w:rsidRPr="005E2393">
        <w:rPr>
          <w:rFonts w:ascii="Arial" w:hAnsi="Arial" w:cs="Arial"/>
          <w:color w:val="000000" w:themeColor="text1"/>
          <w:sz w:val="32"/>
          <w:szCs w:val="32"/>
          <w:rtl/>
        </w:rPr>
        <w:t xml:space="preserve"> </w:t>
      </w:r>
      <w:r w:rsidRPr="005E2393">
        <w:rPr>
          <w:rFonts w:ascii="Arial" w:hAnsi="Arial" w:cs="Arial" w:hint="eastAsia"/>
          <w:color w:val="000000" w:themeColor="text1"/>
          <w:sz w:val="32"/>
          <w:szCs w:val="32"/>
          <w:rtl/>
        </w:rPr>
        <w:t>ע</w:t>
      </w:r>
      <w:r w:rsidRPr="005E2393">
        <w:rPr>
          <w:rFonts w:ascii="Arial" w:hAnsi="Arial" w:cs="Arial"/>
          <w:color w:val="000000" w:themeColor="text1"/>
          <w:sz w:val="32"/>
          <w:szCs w:val="32"/>
          <w:rtl/>
        </w:rPr>
        <w:t>"י</w:t>
      </w:r>
      <w:r w:rsidR="00870A59" w:rsidRPr="005E2393">
        <w:rPr>
          <w:rFonts w:ascii="Arial" w:hAnsi="Arial" w:cs="Arial"/>
          <w:color w:val="000000" w:themeColor="text1"/>
          <w:sz w:val="32"/>
          <w:szCs w:val="32"/>
          <w:rtl/>
        </w:rPr>
        <w:t xml:space="preserve">: </w:t>
      </w:r>
      <w:r w:rsidR="003B5B92" w:rsidRPr="005E2393">
        <w:rPr>
          <w:rFonts w:ascii="Arial" w:hAnsi="Arial" w:cs="Arial" w:hint="eastAsia"/>
          <w:color w:val="000000" w:themeColor="text1"/>
          <w:sz w:val="32"/>
          <w:szCs w:val="32"/>
          <w:rtl/>
        </w:rPr>
        <w:t>אברהם</w:t>
      </w:r>
      <w:r w:rsidR="003B5B92" w:rsidRPr="005E2393">
        <w:rPr>
          <w:rFonts w:ascii="Arial" w:hAnsi="Arial" w:cs="Arial"/>
          <w:color w:val="000000" w:themeColor="text1"/>
          <w:sz w:val="32"/>
          <w:szCs w:val="32"/>
          <w:rtl/>
        </w:rPr>
        <w:t xml:space="preserve">  </w:t>
      </w:r>
      <w:r w:rsidR="003B5B92" w:rsidRPr="005E2393">
        <w:rPr>
          <w:rFonts w:ascii="Arial" w:hAnsi="Arial" w:cs="Arial" w:hint="eastAsia"/>
          <w:color w:val="000000" w:themeColor="text1"/>
          <w:sz w:val="32"/>
          <w:szCs w:val="32"/>
          <w:rtl/>
        </w:rPr>
        <w:t>קפלן</w:t>
      </w:r>
      <w:r w:rsidR="003B5B92" w:rsidRPr="005E2393">
        <w:rPr>
          <w:rFonts w:ascii="Arial" w:hAnsi="Arial" w:cs="Arial"/>
          <w:color w:val="000000" w:themeColor="text1"/>
          <w:sz w:val="32"/>
          <w:szCs w:val="32"/>
          <w:rtl/>
        </w:rPr>
        <w:t xml:space="preserve"> , </w:t>
      </w:r>
      <w:r w:rsidR="003B5B92" w:rsidRPr="005E2393">
        <w:rPr>
          <w:rFonts w:ascii="Arial" w:hAnsi="Arial" w:cs="Arial" w:hint="eastAsia"/>
          <w:color w:val="000000" w:themeColor="text1"/>
          <w:sz w:val="32"/>
          <w:szCs w:val="32"/>
          <w:rtl/>
        </w:rPr>
        <w:t>דודי</w:t>
      </w:r>
      <w:r w:rsidR="003B5B92" w:rsidRPr="005E2393">
        <w:rPr>
          <w:rFonts w:ascii="Arial" w:hAnsi="Arial" w:cs="Arial"/>
          <w:color w:val="000000" w:themeColor="text1"/>
          <w:sz w:val="32"/>
          <w:szCs w:val="32"/>
          <w:rtl/>
        </w:rPr>
        <w:t xml:space="preserve"> </w:t>
      </w:r>
      <w:r w:rsidR="003B5B92" w:rsidRPr="005E2393">
        <w:rPr>
          <w:rFonts w:ascii="Arial" w:hAnsi="Arial" w:cs="Arial" w:hint="eastAsia"/>
          <w:color w:val="000000" w:themeColor="text1"/>
          <w:sz w:val="32"/>
          <w:szCs w:val="32"/>
          <w:rtl/>
        </w:rPr>
        <w:t>בר</w:t>
      </w:r>
      <w:r w:rsidR="003B5B92" w:rsidRPr="005E2393">
        <w:rPr>
          <w:rFonts w:ascii="Arial" w:hAnsi="Arial" w:cs="Arial"/>
          <w:color w:val="000000" w:themeColor="text1"/>
          <w:sz w:val="32"/>
          <w:szCs w:val="32"/>
          <w:rtl/>
        </w:rPr>
        <w:t>-און</w:t>
      </w:r>
      <w:r w:rsidRPr="005E2393">
        <w:rPr>
          <w:rFonts w:ascii="Arial" w:hAnsi="Arial" w:cs="Arial" w:hint="cs"/>
          <w:color w:val="000000" w:themeColor="text1"/>
          <w:sz w:val="32"/>
          <w:szCs w:val="32"/>
          <w:rtl/>
        </w:rPr>
        <w:t>, ליאת שורץ</w:t>
      </w:r>
    </w:p>
    <w:p w14:paraId="3B1E1A87" w14:textId="77777777" w:rsidR="000B3789" w:rsidRPr="005E2393" w:rsidRDefault="000B3789" w:rsidP="000B3789">
      <w:pPr>
        <w:jc w:val="center"/>
        <w:rPr>
          <w:rFonts w:ascii="Arial" w:hAnsi="Arial" w:cs="Arial"/>
          <w:color w:val="000000" w:themeColor="text1"/>
          <w:sz w:val="48"/>
          <w:szCs w:val="48"/>
          <w:rtl/>
        </w:rPr>
      </w:pPr>
      <w:r w:rsidRPr="005E2393">
        <w:rPr>
          <w:rFonts w:ascii="Arial" w:hAnsi="Arial" w:cs="Arial" w:hint="cs"/>
          <w:color w:val="000000" w:themeColor="text1"/>
          <w:sz w:val="28"/>
          <w:szCs w:val="28"/>
          <w:rtl/>
        </w:rPr>
        <w:t>ע"פ</w:t>
      </w:r>
      <w:r w:rsidRPr="005E2393">
        <w:rPr>
          <w:rFonts w:ascii="Arial" w:hAnsi="Arial" w:cs="Arial" w:hint="cs"/>
          <w:color w:val="000000" w:themeColor="text1"/>
          <w:sz w:val="48"/>
          <w:szCs w:val="48"/>
          <w:rtl/>
        </w:rPr>
        <w:t xml:space="preserve"> </w:t>
      </w:r>
      <w:r w:rsidRPr="005E2393">
        <w:rPr>
          <w:rFonts w:ascii="Arial" w:hAnsi="Arial" w:cs="Arial" w:hint="cs"/>
          <w:color w:val="000000" w:themeColor="text1"/>
          <w:sz w:val="32"/>
          <w:szCs w:val="32"/>
          <w:rtl/>
        </w:rPr>
        <w:t xml:space="preserve">חוברת של יאן לרון </w:t>
      </w:r>
    </w:p>
    <w:p w14:paraId="0CEC7E92" w14:textId="77777777" w:rsidR="00465D7C" w:rsidRPr="005E2393" w:rsidRDefault="00465D7C" w:rsidP="000B3789">
      <w:pPr>
        <w:jc w:val="center"/>
        <w:rPr>
          <w:rFonts w:ascii="Arial" w:hAnsi="Arial" w:cs="Arial"/>
          <w:color w:val="000000" w:themeColor="text1"/>
          <w:sz w:val="48"/>
          <w:szCs w:val="48"/>
          <w:rtl/>
        </w:rPr>
      </w:pPr>
    </w:p>
    <w:p w14:paraId="67C04C20" w14:textId="77777777" w:rsidR="00465D7C" w:rsidRPr="005E2393" w:rsidRDefault="00465D7C" w:rsidP="00465D7C">
      <w:pPr>
        <w:rPr>
          <w:color w:val="000000" w:themeColor="text1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34"/>
        <w:gridCol w:w="4788"/>
      </w:tblGrid>
      <w:tr w:rsidR="005E2393" w:rsidRPr="005E2393" w14:paraId="7535F93F" w14:textId="77777777" w:rsidTr="00DD127A">
        <w:tc>
          <w:tcPr>
            <w:tcW w:w="3734" w:type="dxa"/>
          </w:tcPr>
          <w:p w14:paraId="57356474" w14:textId="77777777" w:rsidR="00465D7C" w:rsidRPr="005E2393" w:rsidRDefault="00465D7C" w:rsidP="00DD127A">
            <w:pPr>
              <w:rPr>
                <w:color w:val="000000" w:themeColor="text1"/>
              </w:rPr>
            </w:pPr>
            <w:r w:rsidRPr="005E2393">
              <w:rPr>
                <w:color w:val="000000" w:themeColor="text1"/>
                <w:rtl/>
              </w:rPr>
              <w:t xml:space="preserve">תאריך הגשת דו"ח </w:t>
            </w:r>
            <w:r w:rsidRPr="005E2393">
              <w:rPr>
                <w:rFonts w:hint="cs"/>
                <w:color w:val="000000" w:themeColor="text1"/>
                <w:rtl/>
              </w:rPr>
              <w:t>ההכנה</w:t>
            </w:r>
          </w:p>
        </w:tc>
        <w:tc>
          <w:tcPr>
            <w:tcW w:w="4788" w:type="dxa"/>
          </w:tcPr>
          <w:p w14:paraId="365BA782" w14:textId="77777777" w:rsidR="00465D7C" w:rsidRPr="005E2393" w:rsidRDefault="00465D7C" w:rsidP="00DD127A">
            <w:pPr>
              <w:rPr>
                <w:color w:val="000000" w:themeColor="text1"/>
              </w:rPr>
            </w:pPr>
          </w:p>
        </w:tc>
      </w:tr>
      <w:tr w:rsidR="00465D7C" w:rsidRPr="005E2393" w14:paraId="7E2DE159" w14:textId="77777777" w:rsidTr="00DD127A">
        <w:tc>
          <w:tcPr>
            <w:tcW w:w="3734" w:type="dxa"/>
          </w:tcPr>
          <w:p w14:paraId="32A7C99E" w14:textId="77777777" w:rsidR="00465D7C" w:rsidRPr="005E2393" w:rsidRDefault="00465D7C" w:rsidP="00DD127A">
            <w:pPr>
              <w:rPr>
                <w:color w:val="000000" w:themeColor="text1"/>
                <w:rtl/>
              </w:rPr>
            </w:pPr>
            <w:r w:rsidRPr="005E2393">
              <w:rPr>
                <w:rFonts w:hint="cs"/>
                <w:color w:val="000000" w:themeColor="text1"/>
                <w:rtl/>
              </w:rPr>
              <w:t>שם המדריך</w:t>
            </w:r>
          </w:p>
        </w:tc>
        <w:tc>
          <w:tcPr>
            <w:tcW w:w="4788" w:type="dxa"/>
          </w:tcPr>
          <w:p w14:paraId="69EE833E" w14:textId="77777777" w:rsidR="00465D7C" w:rsidRPr="005E2393" w:rsidRDefault="00465D7C" w:rsidP="00DD127A">
            <w:pPr>
              <w:rPr>
                <w:color w:val="000000" w:themeColor="text1"/>
              </w:rPr>
            </w:pPr>
          </w:p>
        </w:tc>
      </w:tr>
    </w:tbl>
    <w:p w14:paraId="412B0EE4" w14:textId="77777777" w:rsidR="00465D7C" w:rsidRPr="005E2393" w:rsidRDefault="00465D7C" w:rsidP="00465D7C">
      <w:pPr>
        <w:rPr>
          <w:color w:val="000000" w:themeColor="text1"/>
          <w:rtl/>
        </w:rPr>
      </w:pPr>
    </w:p>
    <w:tbl>
      <w:tblPr>
        <w:bidiVisual/>
        <w:tblW w:w="39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1440"/>
        <w:gridCol w:w="1440"/>
      </w:tblGrid>
      <w:tr w:rsidR="005E2393" w:rsidRPr="005E2393" w14:paraId="1F5387DF" w14:textId="77777777" w:rsidTr="00DD127A">
        <w:tc>
          <w:tcPr>
            <w:tcW w:w="1034" w:type="dxa"/>
          </w:tcPr>
          <w:p w14:paraId="2BE70889" w14:textId="77777777" w:rsidR="00465D7C" w:rsidRPr="005E2393" w:rsidRDefault="00465D7C" w:rsidP="00DD127A">
            <w:pPr>
              <w:jc w:val="center"/>
              <w:rPr>
                <w:color w:val="000000" w:themeColor="text1"/>
              </w:rPr>
            </w:pPr>
            <w:r w:rsidRPr="005E2393">
              <w:rPr>
                <w:color w:val="000000" w:themeColor="text1"/>
                <w:rtl/>
              </w:rPr>
              <w:t>סטודנט</w:t>
            </w:r>
          </w:p>
        </w:tc>
        <w:tc>
          <w:tcPr>
            <w:tcW w:w="1440" w:type="dxa"/>
          </w:tcPr>
          <w:p w14:paraId="593F4317" w14:textId="77777777" w:rsidR="00465D7C" w:rsidRPr="005E2393" w:rsidRDefault="00465D7C" w:rsidP="00DD127A">
            <w:pPr>
              <w:jc w:val="center"/>
              <w:rPr>
                <w:color w:val="000000" w:themeColor="text1"/>
              </w:rPr>
            </w:pPr>
            <w:r w:rsidRPr="005E2393">
              <w:rPr>
                <w:color w:val="000000" w:themeColor="text1"/>
                <w:rtl/>
              </w:rPr>
              <w:t>שם פרטי</w:t>
            </w:r>
          </w:p>
        </w:tc>
        <w:tc>
          <w:tcPr>
            <w:tcW w:w="1440" w:type="dxa"/>
          </w:tcPr>
          <w:p w14:paraId="6AFDA298" w14:textId="77777777" w:rsidR="00465D7C" w:rsidRPr="005E2393" w:rsidRDefault="00465D7C" w:rsidP="00DD127A">
            <w:pPr>
              <w:jc w:val="center"/>
              <w:rPr>
                <w:color w:val="000000" w:themeColor="text1"/>
              </w:rPr>
            </w:pPr>
            <w:r w:rsidRPr="005E2393">
              <w:rPr>
                <w:color w:val="000000" w:themeColor="text1"/>
                <w:rtl/>
              </w:rPr>
              <w:t>שם משפחה</w:t>
            </w:r>
          </w:p>
        </w:tc>
      </w:tr>
      <w:tr w:rsidR="005E2393" w:rsidRPr="005E2393" w14:paraId="0F674B73" w14:textId="77777777" w:rsidTr="00DD127A">
        <w:tc>
          <w:tcPr>
            <w:tcW w:w="1034" w:type="dxa"/>
          </w:tcPr>
          <w:p w14:paraId="62904A28" w14:textId="77777777" w:rsidR="00465D7C" w:rsidRPr="005E2393" w:rsidRDefault="00465D7C" w:rsidP="00DD127A">
            <w:pPr>
              <w:jc w:val="center"/>
              <w:rPr>
                <w:color w:val="000000" w:themeColor="text1"/>
              </w:rPr>
            </w:pPr>
            <w:r w:rsidRPr="005E2393">
              <w:rPr>
                <w:color w:val="000000" w:themeColor="text1"/>
                <w:rtl/>
              </w:rPr>
              <w:t>1</w:t>
            </w:r>
          </w:p>
        </w:tc>
        <w:tc>
          <w:tcPr>
            <w:tcW w:w="1440" w:type="dxa"/>
          </w:tcPr>
          <w:p w14:paraId="5479B9B2" w14:textId="1CE43FFB" w:rsidR="00465D7C" w:rsidRPr="005E2393" w:rsidRDefault="003A69F3" w:rsidP="00DD127A">
            <w:pPr>
              <w:jc w:val="center"/>
              <w:rPr>
                <w:color w:val="000000" w:themeColor="text1"/>
              </w:rPr>
            </w:pPr>
            <w:ins w:id="0" w:author="barak zan" w:date="2018-08-28T20:39:00Z">
              <w:r>
                <w:rPr>
                  <w:rFonts w:hint="cs"/>
                  <w:color w:val="000000" w:themeColor="text1"/>
                  <w:rtl/>
                </w:rPr>
                <w:t>ברק</w:t>
              </w:r>
            </w:ins>
          </w:p>
        </w:tc>
        <w:tc>
          <w:tcPr>
            <w:tcW w:w="1440" w:type="dxa"/>
          </w:tcPr>
          <w:p w14:paraId="5CD5C159" w14:textId="2B1BFCFE" w:rsidR="00465D7C" w:rsidRPr="005E2393" w:rsidRDefault="003A69F3" w:rsidP="00DD127A">
            <w:pPr>
              <w:jc w:val="center"/>
              <w:rPr>
                <w:color w:val="000000" w:themeColor="text1"/>
              </w:rPr>
            </w:pPr>
            <w:ins w:id="1" w:author="barak zan" w:date="2018-08-28T20:39:00Z">
              <w:r>
                <w:rPr>
                  <w:rFonts w:hint="cs"/>
                  <w:color w:val="000000" w:themeColor="text1"/>
                  <w:rtl/>
                </w:rPr>
                <w:t>זן</w:t>
              </w:r>
            </w:ins>
          </w:p>
        </w:tc>
      </w:tr>
      <w:tr w:rsidR="00465D7C" w:rsidRPr="005E2393" w14:paraId="06C3AA23" w14:textId="77777777" w:rsidTr="00DD127A">
        <w:tc>
          <w:tcPr>
            <w:tcW w:w="1034" w:type="dxa"/>
          </w:tcPr>
          <w:p w14:paraId="08C645A2" w14:textId="77777777" w:rsidR="00465D7C" w:rsidRPr="005E2393" w:rsidRDefault="00465D7C" w:rsidP="00DD127A">
            <w:pPr>
              <w:jc w:val="center"/>
              <w:rPr>
                <w:color w:val="000000" w:themeColor="text1"/>
              </w:rPr>
            </w:pPr>
            <w:r w:rsidRPr="005E2393">
              <w:rPr>
                <w:color w:val="000000" w:themeColor="text1"/>
                <w:rtl/>
              </w:rPr>
              <w:t>2</w:t>
            </w:r>
          </w:p>
        </w:tc>
        <w:tc>
          <w:tcPr>
            <w:tcW w:w="1440" w:type="dxa"/>
          </w:tcPr>
          <w:p w14:paraId="396A1CF0" w14:textId="328A668E" w:rsidR="00465D7C" w:rsidRPr="005E2393" w:rsidRDefault="003A69F3" w:rsidP="00DD127A">
            <w:pPr>
              <w:jc w:val="center"/>
              <w:rPr>
                <w:color w:val="000000" w:themeColor="text1"/>
              </w:rPr>
            </w:pPr>
            <w:ins w:id="2" w:author="barak zan" w:date="2018-08-28T20:39:00Z">
              <w:r>
                <w:rPr>
                  <w:rFonts w:hint="cs"/>
                  <w:color w:val="000000" w:themeColor="text1"/>
                  <w:rtl/>
                </w:rPr>
                <w:t>בועז</w:t>
              </w:r>
            </w:ins>
          </w:p>
        </w:tc>
        <w:tc>
          <w:tcPr>
            <w:tcW w:w="1440" w:type="dxa"/>
          </w:tcPr>
          <w:p w14:paraId="36E4E8CC" w14:textId="138100D3" w:rsidR="00465D7C" w:rsidRPr="005E2393" w:rsidRDefault="003A69F3" w:rsidP="00DD127A">
            <w:pPr>
              <w:jc w:val="center"/>
              <w:rPr>
                <w:color w:val="000000" w:themeColor="text1"/>
              </w:rPr>
            </w:pPr>
            <w:ins w:id="3" w:author="barak zan" w:date="2018-08-28T20:39:00Z">
              <w:r>
                <w:rPr>
                  <w:rFonts w:hint="cs"/>
                  <w:color w:val="000000" w:themeColor="text1"/>
                  <w:rtl/>
                </w:rPr>
                <w:t>טייטלר</w:t>
              </w:r>
            </w:ins>
            <w:bookmarkStart w:id="4" w:name="_GoBack"/>
            <w:bookmarkEnd w:id="4"/>
          </w:p>
        </w:tc>
      </w:tr>
    </w:tbl>
    <w:p w14:paraId="1B62B3E5" w14:textId="1FC73A5B" w:rsidR="00195FA8" w:rsidRPr="005E2393" w:rsidRDefault="00195FA8" w:rsidP="00465D7C">
      <w:pPr>
        <w:rPr>
          <w:color w:val="000000" w:themeColor="text1"/>
          <w:rtl/>
        </w:rPr>
      </w:pPr>
    </w:p>
    <w:p w14:paraId="39168083" w14:textId="77777777" w:rsidR="00195FA8" w:rsidRPr="005E2393" w:rsidRDefault="00195FA8">
      <w:pPr>
        <w:bidi w:val="0"/>
        <w:rPr>
          <w:color w:val="000000" w:themeColor="text1"/>
          <w:rtl/>
        </w:rPr>
      </w:pPr>
      <w:r w:rsidRPr="005E2393">
        <w:rPr>
          <w:color w:val="000000" w:themeColor="text1"/>
          <w:rtl/>
        </w:rPr>
        <w:br w:type="page"/>
      </w:r>
    </w:p>
    <w:p w14:paraId="61D18CC8" w14:textId="77777777" w:rsidR="00FF0BE0" w:rsidRPr="005E2393" w:rsidRDefault="00FF0BE0" w:rsidP="005F16E6">
      <w:pPr>
        <w:pStyle w:val="Subheader"/>
        <w:jc w:val="center"/>
        <w:rPr>
          <w:color w:val="000000" w:themeColor="text1"/>
          <w:rtl/>
        </w:rPr>
      </w:pPr>
    </w:p>
    <w:p w14:paraId="3F12C7BF" w14:textId="77777777" w:rsidR="00667C91" w:rsidRPr="005E2393" w:rsidRDefault="00667C91" w:rsidP="00FB5D23">
      <w:pPr>
        <w:pStyle w:val="Subheader"/>
        <w:jc w:val="center"/>
        <w:rPr>
          <w:color w:val="000000" w:themeColor="text1"/>
          <w:rtl/>
        </w:rPr>
      </w:pPr>
      <w:r w:rsidRPr="005E2393">
        <w:rPr>
          <w:rFonts w:hint="cs"/>
          <w:color w:val="000000" w:themeColor="text1"/>
          <w:rtl/>
        </w:rPr>
        <w:t>תוכן עניינים</w:t>
      </w:r>
      <w:r w:rsidR="006C42C3" w:rsidRPr="005E2393">
        <w:rPr>
          <w:rFonts w:hint="cs"/>
          <w:color w:val="000000" w:themeColor="text1"/>
          <w:rtl/>
        </w:rPr>
        <w:t xml:space="preserve"> </w:t>
      </w:r>
      <w:r w:rsidR="006C42C3" w:rsidRPr="005E2393">
        <w:rPr>
          <w:color w:val="000000" w:themeColor="text1"/>
          <w:rtl/>
        </w:rPr>
        <w:t>–</w:t>
      </w:r>
      <w:r w:rsidR="006C42C3" w:rsidRPr="005E2393">
        <w:rPr>
          <w:rFonts w:hint="cs"/>
          <w:color w:val="000000" w:themeColor="text1"/>
          <w:rtl/>
        </w:rPr>
        <w:t xml:space="preserve"> </w:t>
      </w:r>
      <w:r w:rsidR="00FB5D23" w:rsidRPr="005E2393">
        <w:rPr>
          <w:rFonts w:hint="cs"/>
          <w:color w:val="000000" w:themeColor="text1"/>
          <w:rtl/>
        </w:rPr>
        <w:t>מגברי שרת 1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  <w:lang w:val="he-IL" w:bidi="he-IL"/>
        </w:rPr>
        <w:id w:val="939337465"/>
        <w:docPartObj>
          <w:docPartGallery w:val="Table of Contents"/>
          <w:docPartUnique/>
        </w:docPartObj>
      </w:sdtPr>
      <w:sdtEndPr>
        <w:rPr>
          <w:rtl/>
          <w:lang w:val="en-US"/>
        </w:rPr>
      </w:sdtEndPr>
      <w:sdtContent>
        <w:p w14:paraId="4E85C43A" w14:textId="77777777" w:rsidR="00920C9A" w:rsidRPr="005E2393" w:rsidRDefault="00920C9A">
          <w:pPr>
            <w:pStyle w:val="TOCHeading"/>
            <w:rPr>
              <w:color w:val="000000" w:themeColor="text1"/>
              <w:lang w:bidi="he-IL"/>
            </w:rPr>
          </w:pPr>
          <w:r w:rsidRPr="005E2393">
            <w:rPr>
              <w:color w:val="000000" w:themeColor="text1"/>
              <w:rtl/>
              <w:cs/>
              <w:lang w:val="he-IL" w:bidi="he-IL"/>
            </w:rPr>
            <w:t>תוכן</w:t>
          </w:r>
        </w:p>
        <w:p w14:paraId="7E8B48CE" w14:textId="77777777" w:rsidR="00731BD8" w:rsidRDefault="00920C9A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 w:rsidRPr="005E2393">
            <w:rPr>
              <w:color w:val="000000" w:themeColor="text1"/>
            </w:rPr>
            <w:fldChar w:fldCharType="begin"/>
          </w:r>
          <w:r w:rsidRPr="005E2393">
            <w:rPr>
              <w:color w:val="000000" w:themeColor="text1"/>
            </w:rPr>
            <w:instrText xml:space="preserve"> TOC \o "1-3" \h \z \u </w:instrText>
          </w:r>
          <w:r w:rsidRPr="005E2393">
            <w:rPr>
              <w:color w:val="000000" w:themeColor="text1"/>
            </w:rPr>
            <w:fldChar w:fldCharType="separate"/>
          </w:r>
          <w:hyperlink w:anchor="_Toc522691881" w:history="1">
            <w:r w:rsidR="00731BD8" w:rsidRPr="00F81C04">
              <w:rPr>
                <w:rStyle w:val="Hyperlink"/>
                <w:noProof/>
                <w:rtl/>
              </w:rPr>
              <w:t>1</w:t>
            </w:r>
            <w:r w:rsidR="00731B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731BD8" w:rsidRPr="00F81C04">
              <w:rPr>
                <w:rStyle w:val="Hyperlink"/>
                <w:rFonts w:hint="eastAsia"/>
                <w:noProof/>
                <w:rtl/>
              </w:rPr>
              <w:t>מעגל</w:t>
            </w:r>
            <w:r w:rsidR="00731BD8" w:rsidRPr="00F81C04">
              <w:rPr>
                <w:rStyle w:val="Hyperlink"/>
                <w:noProof/>
                <w:rtl/>
              </w:rPr>
              <w:t xml:space="preserve"> </w:t>
            </w:r>
            <w:r w:rsidR="00731BD8" w:rsidRPr="00F81C04">
              <w:rPr>
                <w:rStyle w:val="Hyperlink"/>
                <w:rFonts w:hint="eastAsia"/>
                <w:noProof/>
                <w:rtl/>
              </w:rPr>
              <w:t>הופך</w:t>
            </w:r>
            <w:r w:rsidR="00731BD8" w:rsidRPr="00F81C04">
              <w:rPr>
                <w:rStyle w:val="Hyperlink"/>
                <w:noProof/>
                <w:rtl/>
              </w:rPr>
              <w:t xml:space="preserve"> </w:t>
            </w:r>
            <w:r w:rsidR="00731BD8" w:rsidRPr="00F81C04">
              <w:rPr>
                <w:rStyle w:val="Hyperlink"/>
                <w:rFonts w:hint="eastAsia"/>
                <w:noProof/>
                <w:rtl/>
              </w:rPr>
              <w:t>מופע</w:t>
            </w:r>
            <w:r w:rsidR="00731BD8">
              <w:rPr>
                <w:noProof/>
                <w:webHidden/>
                <w:rtl/>
              </w:rPr>
              <w:tab/>
            </w:r>
            <w:r w:rsidR="00731BD8">
              <w:rPr>
                <w:rStyle w:val="Hyperlink"/>
                <w:noProof/>
                <w:rtl/>
              </w:rPr>
              <w:fldChar w:fldCharType="begin"/>
            </w:r>
            <w:r w:rsidR="00731BD8">
              <w:rPr>
                <w:noProof/>
                <w:webHidden/>
                <w:rtl/>
              </w:rPr>
              <w:instrText xml:space="preserve"> </w:instrText>
            </w:r>
            <w:r w:rsidR="00731BD8">
              <w:rPr>
                <w:noProof/>
                <w:webHidden/>
              </w:rPr>
              <w:instrText>PAGEREF</w:instrText>
            </w:r>
            <w:r w:rsidR="00731BD8">
              <w:rPr>
                <w:noProof/>
                <w:webHidden/>
                <w:rtl/>
              </w:rPr>
              <w:instrText xml:space="preserve"> _</w:instrText>
            </w:r>
            <w:r w:rsidR="00731BD8">
              <w:rPr>
                <w:noProof/>
                <w:webHidden/>
              </w:rPr>
              <w:instrText>Toc522691881 \h</w:instrText>
            </w:r>
            <w:r w:rsidR="00731BD8">
              <w:rPr>
                <w:noProof/>
                <w:webHidden/>
                <w:rtl/>
              </w:rPr>
              <w:instrText xml:space="preserve"> </w:instrText>
            </w:r>
            <w:r w:rsidR="00731BD8">
              <w:rPr>
                <w:rStyle w:val="Hyperlink"/>
                <w:noProof/>
                <w:rtl/>
              </w:rPr>
            </w:r>
            <w:r w:rsidR="00731BD8">
              <w:rPr>
                <w:rStyle w:val="Hyperlink"/>
                <w:noProof/>
                <w:rtl/>
              </w:rPr>
              <w:fldChar w:fldCharType="separate"/>
            </w:r>
            <w:r w:rsidR="00731BD8">
              <w:rPr>
                <w:noProof/>
                <w:webHidden/>
                <w:rtl/>
              </w:rPr>
              <w:t>3</w:t>
            </w:r>
            <w:r w:rsidR="00731BD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07505EA" w14:textId="77777777" w:rsidR="00731BD8" w:rsidRDefault="006F4060">
          <w:pPr>
            <w:pStyle w:val="TOC2"/>
            <w:tabs>
              <w:tab w:val="left" w:pos="13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2691882" w:history="1">
            <w:r w:rsidR="00731BD8" w:rsidRPr="00F81C04">
              <w:rPr>
                <w:rStyle w:val="Hyperlink"/>
                <w:noProof/>
                <w:rtl/>
              </w:rPr>
              <w:t>1.1</w:t>
            </w:r>
            <w:r w:rsidR="00731B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731BD8" w:rsidRPr="00F81C04">
              <w:rPr>
                <w:rStyle w:val="Hyperlink"/>
                <w:rFonts w:hint="eastAsia"/>
                <w:noProof/>
                <w:rtl/>
              </w:rPr>
              <w:t>חישוב</w:t>
            </w:r>
            <w:r w:rsidR="00731BD8">
              <w:rPr>
                <w:noProof/>
                <w:webHidden/>
                <w:rtl/>
              </w:rPr>
              <w:tab/>
            </w:r>
            <w:r w:rsidR="00731BD8">
              <w:rPr>
                <w:rStyle w:val="Hyperlink"/>
                <w:noProof/>
                <w:rtl/>
              </w:rPr>
              <w:fldChar w:fldCharType="begin"/>
            </w:r>
            <w:r w:rsidR="00731BD8">
              <w:rPr>
                <w:noProof/>
                <w:webHidden/>
                <w:rtl/>
              </w:rPr>
              <w:instrText xml:space="preserve"> </w:instrText>
            </w:r>
            <w:r w:rsidR="00731BD8">
              <w:rPr>
                <w:noProof/>
                <w:webHidden/>
              </w:rPr>
              <w:instrText>PAGEREF</w:instrText>
            </w:r>
            <w:r w:rsidR="00731BD8">
              <w:rPr>
                <w:noProof/>
                <w:webHidden/>
                <w:rtl/>
              </w:rPr>
              <w:instrText xml:space="preserve"> _</w:instrText>
            </w:r>
            <w:r w:rsidR="00731BD8">
              <w:rPr>
                <w:noProof/>
                <w:webHidden/>
              </w:rPr>
              <w:instrText>Toc522691882 \h</w:instrText>
            </w:r>
            <w:r w:rsidR="00731BD8">
              <w:rPr>
                <w:noProof/>
                <w:webHidden/>
                <w:rtl/>
              </w:rPr>
              <w:instrText xml:space="preserve"> </w:instrText>
            </w:r>
            <w:r w:rsidR="00731BD8">
              <w:rPr>
                <w:rStyle w:val="Hyperlink"/>
                <w:noProof/>
                <w:rtl/>
              </w:rPr>
            </w:r>
            <w:r w:rsidR="00731BD8">
              <w:rPr>
                <w:rStyle w:val="Hyperlink"/>
                <w:noProof/>
                <w:rtl/>
              </w:rPr>
              <w:fldChar w:fldCharType="separate"/>
            </w:r>
            <w:r w:rsidR="00731BD8">
              <w:rPr>
                <w:noProof/>
                <w:webHidden/>
                <w:rtl/>
              </w:rPr>
              <w:t>3</w:t>
            </w:r>
            <w:r w:rsidR="00731BD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470BE3E" w14:textId="77777777" w:rsidR="00731BD8" w:rsidRDefault="006F4060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2691883" w:history="1">
            <w:r w:rsidR="00731BD8" w:rsidRPr="00F81C04">
              <w:rPr>
                <w:rStyle w:val="Hyperlink"/>
                <w:noProof/>
                <w:rtl/>
              </w:rPr>
              <w:t>2</w:t>
            </w:r>
            <w:r w:rsidR="00731B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731BD8" w:rsidRPr="00F81C04">
              <w:rPr>
                <w:rStyle w:val="Hyperlink"/>
                <w:rFonts w:hint="eastAsia"/>
                <w:noProof/>
                <w:rtl/>
              </w:rPr>
              <w:t>מעגל</w:t>
            </w:r>
            <w:r w:rsidR="00731BD8" w:rsidRPr="00F81C04">
              <w:rPr>
                <w:rStyle w:val="Hyperlink"/>
                <w:noProof/>
                <w:rtl/>
              </w:rPr>
              <w:t xml:space="preserve"> </w:t>
            </w:r>
            <w:r w:rsidR="00731BD8" w:rsidRPr="00F81C04">
              <w:rPr>
                <w:rStyle w:val="Hyperlink"/>
                <w:rFonts w:hint="eastAsia"/>
                <w:noProof/>
                <w:rtl/>
              </w:rPr>
              <w:t>הופך</w:t>
            </w:r>
            <w:r w:rsidR="00731BD8" w:rsidRPr="00F81C04">
              <w:rPr>
                <w:rStyle w:val="Hyperlink"/>
                <w:noProof/>
                <w:rtl/>
              </w:rPr>
              <w:t xml:space="preserve"> </w:t>
            </w:r>
            <w:r w:rsidR="00731BD8" w:rsidRPr="00F81C04">
              <w:rPr>
                <w:rStyle w:val="Hyperlink"/>
                <w:rFonts w:hint="eastAsia"/>
                <w:noProof/>
                <w:rtl/>
              </w:rPr>
              <w:t>מופע</w:t>
            </w:r>
            <w:r w:rsidR="00731BD8" w:rsidRPr="00F81C04">
              <w:rPr>
                <w:rStyle w:val="Hyperlink"/>
                <w:noProof/>
                <w:rtl/>
              </w:rPr>
              <w:t xml:space="preserve"> </w:t>
            </w:r>
            <w:r w:rsidR="00731BD8" w:rsidRPr="00F81C04">
              <w:rPr>
                <w:rStyle w:val="Hyperlink"/>
                <w:rFonts w:hint="eastAsia"/>
                <w:noProof/>
                <w:rtl/>
              </w:rPr>
              <w:t>ברוויה</w:t>
            </w:r>
            <w:r w:rsidR="00731BD8">
              <w:rPr>
                <w:noProof/>
                <w:webHidden/>
                <w:rtl/>
              </w:rPr>
              <w:tab/>
            </w:r>
            <w:r w:rsidR="00731BD8">
              <w:rPr>
                <w:rStyle w:val="Hyperlink"/>
                <w:noProof/>
                <w:rtl/>
              </w:rPr>
              <w:fldChar w:fldCharType="begin"/>
            </w:r>
            <w:r w:rsidR="00731BD8">
              <w:rPr>
                <w:noProof/>
                <w:webHidden/>
                <w:rtl/>
              </w:rPr>
              <w:instrText xml:space="preserve"> </w:instrText>
            </w:r>
            <w:r w:rsidR="00731BD8">
              <w:rPr>
                <w:noProof/>
                <w:webHidden/>
              </w:rPr>
              <w:instrText>PAGEREF</w:instrText>
            </w:r>
            <w:r w:rsidR="00731BD8">
              <w:rPr>
                <w:noProof/>
                <w:webHidden/>
                <w:rtl/>
              </w:rPr>
              <w:instrText xml:space="preserve"> _</w:instrText>
            </w:r>
            <w:r w:rsidR="00731BD8">
              <w:rPr>
                <w:noProof/>
                <w:webHidden/>
              </w:rPr>
              <w:instrText>Toc522691883 \h</w:instrText>
            </w:r>
            <w:r w:rsidR="00731BD8">
              <w:rPr>
                <w:noProof/>
                <w:webHidden/>
                <w:rtl/>
              </w:rPr>
              <w:instrText xml:space="preserve"> </w:instrText>
            </w:r>
            <w:r w:rsidR="00731BD8">
              <w:rPr>
                <w:rStyle w:val="Hyperlink"/>
                <w:noProof/>
                <w:rtl/>
              </w:rPr>
            </w:r>
            <w:r w:rsidR="00731BD8">
              <w:rPr>
                <w:rStyle w:val="Hyperlink"/>
                <w:noProof/>
                <w:rtl/>
              </w:rPr>
              <w:fldChar w:fldCharType="separate"/>
            </w:r>
            <w:r w:rsidR="00731BD8">
              <w:rPr>
                <w:noProof/>
                <w:webHidden/>
                <w:rtl/>
              </w:rPr>
              <w:t>4</w:t>
            </w:r>
            <w:r w:rsidR="00731BD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3F415D" w14:textId="77777777" w:rsidR="00731BD8" w:rsidRDefault="006F4060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2691884" w:history="1">
            <w:r w:rsidR="00731BD8" w:rsidRPr="00F81C04">
              <w:rPr>
                <w:rStyle w:val="Hyperlink"/>
                <w:noProof/>
                <w:rtl/>
              </w:rPr>
              <w:t>3</w:t>
            </w:r>
            <w:r w:rsidR="00731B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731BD8" w:rsidRPr="00F81C04">
              <w:rPr>
                <w:rStyle w:val="Hyperlink"/>
                <w:rFonts w:hint="eastAsia"/>
                <w:noProof/>
                <w:rtl/>
              </w:rPr>
              <w:t>מעגל</w:t>
            </w:r>
            <w:r w:rsidR="00731BD8" w:rsidRPr="00F81C04">
              <w:rPr>
                <w:rStyle w:val="Hyperlink"/>
                <w:noProof/>
                <w:rtl/>
              </w:rPr>
              <w:t xml:space="preserve"> </w:t>
            </w:r>
            <w:r w:rsidR="00731BD8" w:rsidRPr="00F81C04">
              <w:rPr>
                <w:rStyle w:val="Hyperlink"/>
                <w:rFonts w:hint="eastAsia"/>
                <w:noProof/>
                <w:rtl/>
              </w:rPr>
              <w:t>שומר</w:t>
            </w:r>
            <w:r w:rsidR="00731BD8" w:rsidRPr="00F81C04">
              <w:rPr>
                <w:rStyle w:val="Hyperlink"/>
                <w:noProof/>
                <w:rtl/>
              </w:rPr>
              <w:t xml:space="preserve"> </w:t>
            </w:r>
            <w:r w:rsidR="00731BD8" w:rsidRPr="00F81C04">
              <w:rPr>
                <w:rStyle w:val="Hyperlink"/>
                <w:rFonts w:hint="eastAsia"/>
                <w:noProof/>
                <w:rtl/>
              </w:rPr>
              <w:t>מופע</w:t>
            </w:r>
            <w:r w:rsidR="00731BD8">
              <w:rPr>
                <w:noProof/>
                <w:webHidden/>
                <w:rtl/>
              </w:rPr>
              <w:tab/>
            </w:r>
            <w:r w:rsidR="00731BD8">
              <w:rPr>
                <w:rStyle w:val="Hyperlink"/>
                <w:noProof/>
                <w:rtl/>
              </w:rPr>
              <w:fldChar w:fldCharType="begin"/>
            </w:r>
            <w:r w:rsidR="00731BD8">
              <w:rPr>
                <w:noProof/>
                <w:webHidden/>
                <w:rtl/>
              </w:rPr>
              <w:instrText xml:space="preserve"> </w:instrText>
            </w:r>
            <w:r w:rsidR="00731BD8">
              <w:rPr>
                <w:noProof/>
                <w:webHidden/>
              </w:rPr>
              <w:instrText>PAGEREF</w:instrText>
            </w:r>
            <w:r w:rsidR="00731BD8">
              <w:rPr>
                <w:noProof/>
                <w:webHidden/>
                <w:rtl/>
              </w:rPr>
              <w:instrText xml:space="preserve"> _</w:instrText>
            </w:r>
            <w:r w:rsidR="00731BD8">
              <w:rPr>
                <w:noProof/>
                <w:webHidden/>
              </w:rPr>
              <w:instrText>Toc522691884 \h</w:instrText>
            </w:r>
            <w:r w:rsidR="00731BD8">
              <w:rPr>
                <w:noProof/>
                <w:webHidden/>
                <w:rtl/>
              </w:rPr>
              <w:instrText xml:space="preserve"> </w:instrText>
            </w:r>
            <w:r w:rsidR="00731BD8">
              <w:rPr>
                <w:rStyle w:val="Hyperlink"/>
                <w:noProof/>
                <w:rtl/>
              </w:rPr>
            </w:r>
            <w:r w:rsidR="00731BD8">
              <w:rPr>
                <w:rStyle w:val="Hyperlink"/>
                <w:noProof/>
                <w:rtl/>
              </w:rPr>
              <w:fldChar w:fldCharType="separate"/>
            </w:r>
            <w:r w:rsidR="00731BD8">
              <w:rPr>
                <w:noProof/>
                <w:webHidden/>
                <w:rtl/>
              </w:rPr>
              <w:t>4</w:t>
            </w:r>
            <w:r w:rsidR="00731BD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BB7BC2" w14:textId="77777777" w:rsidR="00731BD8" w:rsidRDefault="006F4060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2691885" w:history="1">
            <w:r w:rsidR="00731BD8" w:rsidRPr="00F81C04">
              <w:rPr>
                <w:rStyle w:val="Hyperlink"/>
                <w:noProof/>
              </w:rPr>
              <w:t>4</w:t>
            </w:r>
            <w:r w:rsidR="00731B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731BD8" w:rsidRPr="00F81C04">
              <w:rPr>
                <w:rStyle w:val="Hyperlink"/>
                <w:rFonts w:hint="eastAsia"/>
                <w:noProof/>
                <w:rtl/>
              </w:rPr>
              <w:t>רוחב</w:t>
            </w:r>
            <w:r w:rsidR="00731BD8" w:rsidRPr="00F81C04">
              <w:rPr>
                <w:rStyle w:val="Hyperlink"/>
                <w:noProof/>
                <w:rtl/>
              </w:rPr>
              <w:t xml:space="preserve"> </w:t>
            </w:r>
            <w:r w:rsidR="00731BD8" w:rsidRPr="00F81C04">
              <w:rPr>
                <w:rStyle w:val="Hyperlink"/>
                <w:rFonts w:hint="eastAsia"/>
                <w:noProof/>
                <w:rtl/>
              </w:rPr>
              <w:t>סרט</w:t>
            </w:r>
            <w:r w:rsidR="00731BD8">
              <w:rPr>
                <w:noProof/>
                <w:webHidden/>
                <w:rtl/>
              </w:rPr>
              <w:tab/>
            </w:r>
            <w:r w:rsidR="00731BD8">
              <w:rPr>
                <w:rStyle w:val="Hyperlink"/>
                <w:noProof/>
                <w:rtl/>
              </w:rPr>
              <w:fldChar w:fldCharType="begin"/>
            </w:r>
            <w:r w:rsidR="00731BD8">
              <w:rPr>
                <w:noProof/>
                <w:webHidden/>
                <w:rtl/>
              </w:rPr>
              <w:instrText xml:space="preserve"> </w:instrText>
            </w:r>
            <w:r w:rsidR="00731BD8">
              <w:rPr>
                <w:noProof/>
                <w:webHidden/>
              </w:rPr>
              <w:instrText>PAGEREF</w:instrText>
            </w:r>
            <w:r w:rsidR="00731BD8">
              <w:rPr>
                <w:noProof/>
                <w:webHidden/>
                <w:rtl/>
              </w:rPr>
              <w:instrText xml:space="preserve"> _</w:instrText>
            </w:r>
            <w:r w:rsidR="00731BD8">
              <w:rPr>
                <w:noProof/>
                <w:webHidden/>
              </w:rPr>
              <w:instrText>Toc522691885 \h</w:instrText>
            </w:r>
            <w:r w:rsidR="00731BD8">
              <w:rPr>
                <w:noProof/>
                <w:webHidden/>
                <w:rtl/>
              </w:rPr>
              <w:instrText xml:space="preserve"> </w:instrText>
            </w:r>
            <w:r w:rsidR="00731BD8">
              <w:rPr>
                <w:rStyle w:val="Hyperlink"/>
                <w:noProof/>
                <w:rtl/>
              </w:rPr>
            </w:r>
            <w:r w:rsidR="00731BD8">
              <w:rPr>
                <w:rStyle w:val="Hyperlink"/>
                <w:noProof/>
                <w:rtl/>
              </w:rPr>
              <w:fldChar w:fldCharType="separate"/>
            </w:r>
            <w:r w:rsidR="00731BD8">
              <w:rPr>
                <w:noProof/>
                <w:webHidden/>
                <w:rtl/>
              </w:rPr>
              <w:t>5</w:t>
            </w:r>
            <w:r w:rsidR="00731BD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8877554" w14:textId="77777777" w:rsidR="00731BD8" w:rsidRDefault="006F4060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2691888" w:history="1">
            <w:r w:rsidR="00731BD8" w:rsidRPr="00F81C04">
              <w:rPr>
                <w:rStyle w:val="Hyperlink"/>
                <w:noProof/>
                <w:rtl/>
              </w:rPr>
              <w:t>5</w:t>
            </w:r>
            <w:r w:rsidR="00731B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731BD8" w:rsidRPr="00F81C04">
              <w:rPr>
                <w:rStyle w:val="Hyperlink"/>
                <w:rFonts w:hint="eastAsia"/>
                <w:noProof/>
                <w:rtl/>
              </w:rPr>
              <w:t>חישוב</w:t>
            </w:r>
            <w:r w:rsidR="00731BD8" w:rsidRPr="00F81C04">
              <w:rPr>
                <w:rStyle w:val="Hyperlink"/>
                <w:noProof/>
                <w:rtl/>
              </w:rPr>
              <w:t xml:space="preserve"> </w:t>
            </w:r>
            <w:r w:rsidR="00731BD8" w:rsidRPr="00F81C04">
              <w:rPr>
                <w:rStyle w:val="Hyperlink"/>
                <w:rFonts w:hint="eastAsia"/>
                <w:noProof/>
                <w:rtl/>
              </w:rPr>
              <w:t>מתח</w:t>
            </w:r>
            <w:r w:rsidR="00731BD8" w:rsidRPr="00F81C04">
              <w:rPr>
                <w:rStyle w:val="Hyperlink"/>
                <w:noProof/>
                <w:rtl/>
              </w:rPr>
              <w:t xml:space="preserve"> </w:t>
            </w:r>
            <w:r w:rsidR="00731BD8" w:rsidRPr="00F81C04">
              <w:rPr>
                <w:rStyle w:val="Hyperlink"/>
                <w:rFonts w:hint="eastAsia"/>
                <w:noProof/>
                <w:rtl/>
              </w:rPr>
              <w:t>היסט</w:t>
            </w:r>
            <w:r w:rsidR="00731BD8">
              <w:rPr>
                <w:noProof/>
                <w:webHidden/>
                <w:rtl/>
              </w:rPr>
              <w:tab/>
            </w:r>
            <w:r w:rsidR="00731BD8">
              <w:rPr>
                <w:rStyle w:val="Hyperlink"/>
                <w:noProof/>
                <w:rtl/>
              </w:rPr>
              <w:fldChar w:fldCharType="begin"/>
            </w:r>
            <w:r w:rsidR="00731BD8">
              <w:rPr>
                <w:noProof/>
                <w:webHidden/>
                <w:rtl/>
              </w:rPr>
              <w:instrText xml:space="preserve"> </w:instrText>
            </w:r>
            <w:r w:rsidR="00731BD8">
              <w:rPr>
                <w:noProof/>
                <w:webHidden/>
              </w:rPr>
              <w:instrText>PAGEREF</w:instrText>
            </w:r>
            <w:r w:rsidR="00731BD8">
              <w:rPr>
                <w:noProof/>
                <w:webHidden/>
                <w:rtl/>
              </w:rPr>
              <w:instrText xml:space="preserve"> _</w:instrText>
            </w:r>
            <w:r w:rsidR="00731BD8">
              <w:rPr>
                <w:noProof/>
                <w:webHidden/>
              </w:rPr>
              <w:instrText>Toc522691888 \h</w:instrText>
            </w:r>
            <w:r w:rsidR="00731BD8">
              <w:rPr>
                <w:noProof/>
                <w:webHidden/>
                <w:rtl/>
              </w:rPr>
              <w:instrText xml:space="preserve"> </w:instrText>
            </w:r>
            <w:r w:rsidR="00731BD8">
              <w:rPr>
                <w:rStyle w:val="Hyperlink"/>
                <w:noProof/>
                <w:rtl/>
              </w:rPr>
            </w:r>
            <w:r w:rsidR="00731BD8">
              <w:rPr>
                <w:rStyle w:val="Hyperlink"/>
                <w:noProof/>
                <w:rtl/>
              </w:rPr>
              <w:fldChar w:fldCharType="separate"/>
            </w:r>
            <w:r w:rsidR="00731BD8">
              <w:rPr>
                <w:noProof/>
                <w:webHidden/>
                <w:rtl/>
              </w:rPr>
              <w:t>5</w:t>
            </w:r>
            <w:r w:rsidR="00731BD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4DA3995" w14:textId="236EDEF5" w:rsidR="00920C9A" w:rsidRPr="005E2393" w:rsidRDefault="00920C9A">
          <w:pPr>
            <w:rPr>
              <w:color w:val="000000" w:themeColor="text1"/>
              <w:rtl/>
              <w:cs/>
            </w:rPr>
          </w:pPr>
          <w:r w:rsidRPr="005E2393">
            <w:rPr>
              <w:b/>
              <w:bCs/>
              <w:color w:val="000000" w:themeColor="text1"/>
              <w:lang w:val="he-IL"/>
            </w:rPr>
            <w:fldChar w:fldCharType="end"/>
          </w:r>
        </w:p>
      </w:sdtContent>
    </w:sdt>
    <w:p w14:paraId="72E0117F" w14:textId="55B4060D" w:rsidR="00EB1487" w:rsidRPr="005E2393" w:rsidRDefault="00EB1487">
      <w:pPr>
        <w:bidi w:val="0"/>
        <w:rPr>
          <w:color w:val="000000" w:themeColor="text1"/>
          <w:rtl/>
        </w:rPr>
      </w:pPr>
      <w:bookmarkStart w:id="5" w:name="part5b"/>
      <w:r w:rsidRPr="005E2393">
        <w:rPr>
          <w:color w:val="000000" w:themeColor="text1"/>
          <w:rtl/>
        </w:rPr>
        <w:br w:type="page"/>
      </w:r>
    </w:p>
    <w:p w14:paraId="190C2575" w14:textId="77777777" w:rsidR="00E3181D" w:rsidRDefault="00FB5D23" w:rsidP="00E3181D">
      <w:pPr>
        <w:pStyle w:val="Heading1"/>
        <w:numPr>
          <w:ilvl w:val="0"/>
          <w:numId w:val="1"/>
        </w:numPr>
        <w:rPr>
          <w:color w:val="000000" w:themeColor="text1"/>
          <w:rtl/>
        </w:rPr>
      </w:pPr>
      <w:bookmarkStart w:id="6" w:name="_Toc522691881"/>
      <w:bookmarkStart w:id="7" w:name="_Toc399752228"/>
      <w:r w:rsidRPr="005E2393">
        <w:rPr>
          <w:rFonts w:hint="cs"/>
          <w:color w:val="000000" w:themeColor="text1"/>
          <w:rtl/>
        </w:rPr>
        <w:lastRenderedPageBreak/>
        <w:t>מעגל הופך מופע</w:t>
      </w:r>
      <w:bookmarkEnd w:id="6"/>
    </w:p>
    <w:p w14:paraId="74ADC9DB" w14:textId="77777777" w:rsidR="00BA2D69" w:rsidRDefault="00BA2D69" w:rsidP="0097006D">
      <w:pPr>
        <w:rPr>
          <w:rtl/>
        </w:rPr>
      </w:pPr>
    </w:p>
    <w:p w14:paraId="4A25DACF" w14:textId="4DBAD706" w:rsidR="00BA2D69" w:rsidRPr="0097006D" w:rsidRDefault="00BA2D69" w:rsidP="0097006D">
      <w:pPr>
        <w:rPr>
          <w:rtl/>
        </w:rPr>
      </w:pPr>
      <w:r>
        <w:rPr>
          <w:rFonts w:hint="cs"/>
          <w:rtl/>
        </w:rPr>
        <w:t>במעגל באיור 1 ערכי הנגדים כפי שמופיע בטבלה</w:t>
      </w:r>
    </w:p>
    <w:p w14:paraId="3A43AF5A" w14:textId="77777777" w:rsidR="0045038C" w:rsidRPr="0097006D" w:rsidRDefault="0045038C" w:rsidP="0097006D">
      <w:pPr>
        <w:rPr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5038C" w:rsidRPr="0097006D" w14:paraId="11A73654" w14:textId="77777777" w:rsidTr="0045038C">
        <w:tc>
          <w:tcPr>
            <w:tcW w:w="2130" w:type="dxa"/>
          </w:tcPr>
          <w:p w14:paraId="114666B3" w14:textId="0334E93B" w:rsidR="0045038C" w:rsidRPr="0097006D" w:rsidRDefault="0045038C" w:rsidP="0097006D">
            <w:pPr>
              <w:jc w:val="center"/>
              <w:rPr>
                <w:sz w:val="28"/>
                <w:szCs w:val="28"/>
                <w:rtl/>
              </w:rPr>
            </w:pPr>
            <w:r w:rsidRPr="0097006D">
              <w:rPr>
                <w:rFonts w:hint="cs"/>
                <w:sz w:val="28"/>
                <w:szCs w:val="28"/>
                <w:rtl/>
              </w:rPr>
              <w:t>שם</w:t>
            </w:r>
          </w:p>
        </w:tc>
        <w:tc>
          <w:tcPr>
            <w:tcW w:w="2130" w:type="dxa"/>
          </w:tcPr>
          <w:p w14:paraId="54DE8D29" w14:textId="39C1FA1D" w:rsidR="0045038C" w:rsidRPr="0097006D" w:rsidRDefault="0045038C" w:rsidP="0097006D">
            <w:pPr>
              <w:jc w:val="center"/>
              <w:rPr>
                <w:sz w:val="28"/>
                <w:szCs w:val="28"/>
                <w:rtl/>
              </w:rPr>
            </w:pPr>
            <w:r w:rsidRPr="0097006D">
              <w:rPr>
                <w:sz w:val="28"/>
                <w:szCs w:val="28"/>
              </w:rPr>
              <w:t>R1</w:t>
            </w:r>
          </w:p>
        </w:tc>
        <w:tc>
          <w:tcPr>
            <w:tcW w:w="2131" w:type="dxa"/>
          </w:tcPr>
          <w:p w14:paraId="78DA3735" w14:textId="7680EF65" w:rsidR="0045038C" w:rsidRPr="0097006D" w:rsidRDefault="0045038C" w:rsidP="0097006D">
            <w:pPr>
              <w:jc w:val="center"/>
              <w:rPr>
                <w:sz w:val="28"/>
                <w:szCs w:val="28"/>
                <w:rtl/>
              </w:rPr>
            </w:pPr>
            <w:r w:rsidRPr="0097006D">
              <w:rPr>
                <w:sz w:val="28"/>
                <w:szCs w:val="28"/>
              </w:rPr>
              <w:t>R2</w:t>
            </w:r>
          </w:p>
        </w:tc>
        <w:tc>
          <w:tcPr>
            <w:tcW w:w="2131" w:type="dxa"/>
          </w:tcPr>
          <w:p w14:paraId="6684D9DF" w14:textId="2A03F5C3" w:rsidR="0045038C" w:rsidRPr="0097006D" w:rsidRDefault="0045038C" w:rsidP="0097006D">
            <w:pPr>
              <w:jc w:val="center"/>
              <w:rPr>
                <w:sz w:val="28"/>
                <w:szCs w:val="28"/>
                <w:rtl/>
              </w:rPr>
            </w:pPr>
            <w:r w:rsidRPr="0097006D">
              <w:rPr>
                <w:sz w:val="28"/>
                <w:szCs w:val="28"/>
              </w:rPr>
              <w:t>R</w:t>
            </w:r>
            <w:r w:rsidR="00BA2D69" w:rsidRPr="0097006D">
              <w:rPr>
                <w:sz w:val="28"/>
                <w:szCs w:val="28"/>
              </w:rPr>
              <w:t>L</w:t>
            </w:r>
          </w:p>
        </w:tc>
      </w:tr>
      <w:tr w:rsidR="0045038C" w:rsidRPr="0097006D" w14:paraId="50024C46" w14:textId="77777777" w:rsidTr="0045038C">
        <w:tc>
          <w:tcPr>
            <w:tcW w:w="2130" w:type="dxa"/>
          </w:tcPr>
          <w:p w14:paraId="56DBE0B9" w14:textId="1FE44112" w:rsidR="0045038C" w:rsidRPr="0097006D" w:rsidRDefault="0045038C" w:rsidP="0097006D">
            <w:pPr>
              <w:jc w:val="center"/>
              <w:rPr>
                <w:sz w:val="28"/>
                <w:szCs w:val="28"/>
                <w:rtl/>
              </w:rPr>
            </w:pPr>
            <w:r w:rsidRPr="0097006D">
              <w:rPr>
                <w:rFonts w:hint="cs"/>
                <w:sz w:val="28"/>
                <w:szCs w:val="28"/>
                <w:rtl/>
              </w:rPr>
              <w:t>ערך</w:t>
            </w:r>
          </w:p>
        </w:tc>
        <w:tc>
          <w:tcPr>
            <w:tcW w:w="2130" w:type="dxa"/>
          </w:tcPr>
          <w:p w14:paraId="4C48F97D" w14:textId="06BF15F4" w:rsidR="0045038C" w:rsidRPr="0097006D" w:rsidRDefault="00267028" w:rsidP="0097006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cs"/>
                <w:sz w:val="28"/>
                <w:szCs w:val="28"/>
                <w:rtl/>
              </w:rPr>
              <w:t>4.7</w:t>
            </w:r>
          </w:p>
        </w:tc>
        <w:tc>
          <w:tcPr>
            <w:tcW w:w="2131" w:type="dxa"/>
          </w:tcPr>
          <w:p w14:paraId="269819E9" w14:textId="341F7C39" w:rsidR="0045038C" w:rsidRPr="0097006D" w:rsidRDefault="00267028" w:rsidP="0097006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2131" w:type="dxa"/>
          </w:tcPr>
          <w:p w14:paraId="3426CFE5" w14:textId="483D4E3B" w:rsidR="0045038C" w:rsidRPr="0097006D" w:rsidRDefault="00267028" w:rsidP="0097006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cs"/>
                <w:sz w:val="28"/>
                <w:szCs w:val="28"/>
                <w:rtl/>
              </w:rPr>
              <w:t>10</w:t>
            </w:r>
          </w:p>
        </w:tc>
      </w:tr>
    </w:tbl>
    <w:p w14:paraId="6440FBD0" w14:textId="77777777" w:rsidR="0045038C" w:rsidRDefault="0045038C" w:rsidP="0097006D">
      <w:pPr>
        <w:rPr>
          <w:rtl/>
        </w:rPr>
      </w:pPr>
    </w:p>
    <w:p w14:paraId="51AAEB55" w14:textId="2EE84D23" w:rsidR="0045038C" w:rsidRDefault="008C77B5" w:rsidP="0097006D">
      <w:pPr>
        <w:rPr>
          <w:rtl/>
        </w:rPr>
      </w:pPr>
      <w:r w:rsidRPr="0097006D">
        <w:rPr>
          <w:rFonts w:hint="cs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3F7A2" wp14:editId="6B1BE88C">
                <wp:simplePos x="0" y="0"/>
                <wp:positionH relativeFrom="column">
                  <wp:posOffset>1492250</wp:posOffset>
                </wp:positionH>
                <wp:positionV relativeFrom="paragraph">
                  <wp:posOffset>1351280</wp:posOffset>
                </wp:positionV>
                <wp:extent cx="736600" cy="2298700"/>
                <wp:effectExtent l="0" t="38100" r="63500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600" cy="2298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B7E4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17.5pt;margin-top:106.4pt;width:58pt;height:18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" strokecolor="red" strokeweight=".5pt">
                <v:stroke endarrow="open" joinstyle="miter"/>
              </v:shape>
            </w:pict>
          </mc:Fallback>
        </mc:AlternateContent>
      </w:r>
      <w:r w:rsidR="00BA2D69">
        <w:rPr>
          <w:rFonts w:hint="cs"/>
          <w:noProof/>
        </w:rPr>
        <w:drawing>
          <wp:inline distT="0" distB="0" distL="0" distR="0" wp14:anchorId="73FA7541" wp14:editId="5C525003">
            <wp:extent cx="4476750" cy="3084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2FB57" w14:textId="77777777" w:rsidR="0045038C" w:rsidRPr="0097006D" w:rsidRDefault="0045038C" w:rsidP="0097006D">
      <w:pPr>
        <w:rPr>
          <w:rtl/>
        </w:rPr>
      </w:pPr>
    </w:p>
    <w:p w14:paraId="2D360C57" w14:textId="77777777" w:rsidR="00E3181D" w:rsidRPr="0097006D" w:rsidRDefault="00E3181D" w:rsidP="00DB1EA5">
      <w:pPr>
        <w:pStyle w:val="Caption"/>
        <w:jc w:val="center"/>
        <w:rPr>
          <w:color w:val="000000" w:themeColor="text1"/>
          <w:sz w:val="24"/>
          <w:szCs w:val="24"/>
          <w:rtl/>
        </w:rPr>
      </w:pPr>
      <w:bookmarkStart w:id="8" w:name="_Ref206477531"/>
      <w:r w:rsidRPr="0097006D">
        <w:rPr>
          <w:color w:val="000000" w:themeColor="text1"/>
          <w:sz w:val="24"/>
          <w:szCs w:val="24"/>
          <w:rtl/>
        </w:rPr>
        <w:t>איור</w:t>
      </w:r>
      <w:r w:rsidRPr="0097006D">
        <w:rPr>
          <w:color w:val="000000" w:themeColor="text1"/>
          <w:sz w:val="24"/>
          <w:szCs w:val="24"/>
        </w:rPr>
        <w:t xml:space="preserve">  </w:t>
      </w:r>
      <w:bookmarkEnd w:id="8"/>
      <w:r w:rsidR="00DB1EA5" w:rsidRPr="0097006D">
        <w:rPr>
          <w:rFonts w:hint="cs"/>
          <w:color w:val="000000" w:themeColor="text1"/>
          <w:sz w:val="24"/>
          <w:szCs w:val="24"/>
          <w:rtl/>
        </w:rPr>
        <w:t>1</w:t>
      </w:r>
      <w:r w:rsidRPr="0097006D">
        <w:rPr>
          <w:rFonts w:hint="cs"/>
          <w:color w:val="000000" w:themeColor="text1"/>
          <w:sz w:val="24"/>
          <w:szCs w:val="24"/>
          <w:rtl/>
        </w:rPr>
        <w:t xml:space="preserve"> </w:t>
      </w:r>
      <w:r w:rsidR="00FB5D23" w:rsidRPr="0097006D">
        <w:rPr>
          <w:rFonts w:hint="cs"/>
          <w:color w:val="000000" w:themeColor="text1"/>
          <w:sz w:val="24"/>
          <w:szCs w:val="24"/>
          <w:rtl/>
        </w:rPr>
        <w:t>מעגל הופך מופע</w:t>
      </w:r>
    </w:p>
    <w:p w14:paraId="0D842CDE" w14:textId="77777777" w:rsidR="00FB5D23" w:rsidRPr="005E2393" w:rsidRDefault="00961E4D" w:rsidP="00961E4D">
      <w:pPr>
        <w:pStyle w:val="Heading2"/>
        <w:rPr>
          <w:color w:val="000000" w:themeColor="text1"/>
          <w:rtl/>
        </w:rPr>
      </w:pPr>
      <w:bookmarkStart w:id="9" w:name="_Toc522691882"/>
      <w:r w:rsidRPr="005E2393">
        <w:rPr>
          <w:rFonts w:hint="cs"/>
          <w:color w:val="000000" w:themeColor="text1"/>
          <w:rtl/>
        </w:rPr>
        <w:t>חישוב</w:t>
      </w:r>
      <w:bookmarkEnd w:id="9"/>
      <w:r w:rsidRPr="005E2393">
        <w:rPr>
          <w:rFonts w:hint="cs"/>
          <w:color w:val="000000" w:themeColor="text1"/>
          <w:rtl/>
        </w:rPr>
        <w:t xml:space="preserve"> </w:t>
      </w:r>
    </w:p>
    <w:p w14:paraId="22B9EA29" w14:textId="77777777" w:rsidR="001559B4" w:rsidRPr="005E2393" w:rsidRDefault="001559B4" w:rsidP="001559B4">
      <w:pPr>
        <w:rPr>
          <w:color w:val="000000" w:themeColor="text1"/>
          <w:rtl/>
        </w:rPr>
      </w:pPr>
      <w:r w:rsidRPr="005E2393">
        <w:rPr>
          <w:rFonts w:hint="cs"/>
          <w:color w:val="000000" w:themeColor="text1"/>
          <w:rtl/>
        </w:rPr>
        <w:t xml:space="preserve">רשום את משוואת הזרמים (סכום הזרמים הנכנסים\יוצאים בצומת </w:t>
      </w:r>
      <w:r w:rsidRPr="005E2393">
        <w:rPr>
          <w:color w:val="000000" w:themeColor="text1"/>
          <w:rtl/>
        </w:rPr>
        <w:t>–</w:t>
      </w:r>
      <w:r w:rsidRPr="005E2393">
        <w:rPr>
          <w:rFonts w:hint="cs"/>
          <w:color w:val="000000" w:themeColor="text1"/>
          <w:rtl/>
        </w:rPr>
        <w:t xml:space="preserve"> שווה לאפס) בצומת הכניסה ההופכת של המגבר באמצעות </w:t>
      </w:r>
      <w:r w:rsidRPr="005E2393">
        <w:rPr>
          <w:color w:val="000000" w:themeColor="text1"/>
        </w:rPr>
        <w:t>R1, R2, Vi, Vo</w:t>
      </w:r>
      <w:r w:rsidRPr="005E2393">
        <w:rPr>
          <w:rFonts w:hint="cs"/>
          <w:color w:val="000000" w:themeColor="text1"/>
          <w:rtl/>
        </w:rPr>
        <w:t xml:space="preserve"> ובטא בעזרתם את הגבר המעגל: </w:t>
      </w:r>
      <w:r w:rsidRPr="005E2393">
        <w:rPr>
          <w:color w:val="000000" w:themeColor="text1"/>
        </w:rPr>
        <w:t>Vo/Vi</w:t>
      </w:r>
      <w:r w:rsidRPr="005E2393">
        <w:rPr>
          <w:rFonts w:hint="cs"/>
          <w:color w:val="000000" w:themeColor="text1"/>
          <w:rtl/>
        </w:rPr>
        <w:t>.</w:t>
      </w:r>
    </w:p>
    <w:p w14:paraId="5158F27F" w14:textId="77777777" w:rsidR="00E3181D" w:rsidRPr="005E2393" w:rsidRDefault="00E3181D" w:rsidP="00E3181D">
      <w:pPr>
        <w:ind w:firstLine="720"/>
        <w:rPr>
          <w:color w:val="000000" w:themeColor="text1"/>
          <w:rtl/>
        </w:rPr>
      </w:pPr>
    </w:p>
    <w:p w14:paraId="5C5BD68A" w14:textId="77777777" w:rsidR="00E3181D" w:rsidRPr="005E2393" w:rsidRDefault="0058111C" w:rsidP="00D23691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rtl/>
        </w:rPr>
      </w:pPr>
      <w:r w:rsidRPr="005E2393">
        <w:rPr>
          <w:rFonts w:hint="cs"/>
          <w:color w:val="000000" w:themeColor="text1"/>
          <w:rtl/>
        </w:rPr>
        <w:t>משוואת הזרמים:</w:t>
      </w:r>
    </w:p>
    <w:p w14:paraId="4A425542" w14:textId="77777777" w:rsidR="00FB432E" w:rsidRPr="005E2393" w:rsidRDefault="00FB432E" w:rsidP="00E3181D">
      <w:pPr>
        <w:ind w:firstLine="720"/>
        <w:rPr>
          <w:color w:val="000000" w:themeColor="text1"/>
          <w:rtl/>
        </w:rPr>
      </w:pPr>
    </w:p>
    <w:p w14:paraId="6DCD98BE" w14:textId="77777777" w:rsidR="00E3181D" w:rsidRPr="005E2393" w:rsidRDefault="0058111C" w:rsidP="00D23691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5E2393">
        <w:rPr>
          <w:rFonts w:hint="cs"/>
          <w:color w:val="000000" w:themeColor="text1"/>
          <w:rtl/>
        </w:rPr>
        <w:t>הגבר המעגל:</w:t>
      </w:r>
    </w:p>
    <w:p w14:paraId="0369B414" w14:textId="77777777" w:rsidR="0058111C" w:rsidRPr="005E2393" w:rsidRDefault="0058111C" w:rsidP="0058111C">
      <w:pPr>
        <w:pStyle w:val="ListParagraph"/>
        <w:ind w:left="0"/>
        <w:rPr>
          <w:color w:val="000000" w:themeColor="text1"/>
          <w:rtl/>
        </w:rPr>
      </w:pPr>
    </w:p>
    <w:p w14:paraId="7C212F09" w14:textId="44597F32" w:rsidR="00195FA8" w:rsidRPr="005E2393" w:rsidRDefault="00195FA8" w:rsidP="006E2868">
      <w:pPr>
        <w:pStyle w:val="ListParagraph"/>
        <w:ind w:left="0"/>
        <w:rPr>
          <w:b/>
          <w:bCs/>
          <w:color w:val="000000" w:themeColor="text1"/>
          <w:sz w:val="28"/>
          <w:szCs w:val="28"/>
          <w:rtl/>
        </w:rPr>
      </w:pPr>
      <w:r w:rsidRPr="005E2393">
        <w:rPr>
          <w:rFonts w:hint="eastAsia"/>
          <w:b/>
          <w:bCs/>
          <w:color w:val="000000" w:themeColor="text1"/>
          <w:sz w:val="28"/>
          <w:szCs w:val="28"/>
          <w:rtl/>
        </w:rPr>
        <w:t>הערה</w:t>
      </w:r>
      <w:r w:rsidRPr="005E2393">
        <w:rPr>
          <w:b/>
          <w:bCs/>
          <w:color w:val="000000" w:themeColor="text1"/>
          <w:sz w:val="28"/>
          <w:szCs w:val="28"/>
          <w:rtl/>
        </w:rPr>
        <w:t xml:space="preserve">: בכל מקום שנדרש חישוב </w:t>
      </w:r>
      <w:r w:rsidR="00294BDE" w:rsidRPr="005E2393">
        <w:rPr>
          <w:b/>
          <w:bCs/>
          <w:color w:val="000000" w:themeColor="text1"/>
          <w:sz w:val="28"/>
          <w:szCs w:val="28"/>
          <w:rtl/>
        </w:rPr>
        <w:t>,</w:t>
      </w:r>
      <w:r w:rsidRPr="005E2393">
        <w:rPr>
          <w:rFonts w:hint="eastAsia"/>
          <w:b/>
          <w:bCs/>
          <w:color w:val="000000" w:themeColor="text1"/>
          <w:sz w:val="28"/>
          <w:szCs w:val="28"/>
          <w:rtl/>
        </w:rPr>
        <w:t>יש</w:t>
      </w:r>
      <w:r w:rsidRPr="005E2393">
        <w:rPr>
          <w:b/>
          <w:bCs/>
          <w:color w:val="000000" w:themeColor="text1"/>
          <w:sz w:val="28"/>
          <w:szCs w:val="28"/>
          <w:rtl/>
        </w:rPr>
        <w:t xml:space="preserve"> </w:t>
      </w:r>
      <w:r w:rsidRPr="005E2393">
        <w:rPr>
          <w:rFonts w:hint="eastAsia"/>
          <w:b/>
          <w:bCs/>
          <w:color w:val="000000" w:themeColor="text1"/>
          <w:sz w:val="28"/>
          <w:szCs w:val="28"/>
          <w:rtl/>
        </w:rPr>
        <w:t>לרשום</w:t>
      </w:r>
      <w:r w:rsidRPr="005E2393">
        <w:rPr>
          <w:b/>
          <w:bCs/>
          <w:color w:val="000000" w:themeColor="text1"/>
          <w:sz w:val="28"/>
          <w:szCs w:val="28"/>
          <w:rtl/>
        </w:rPr>
        <w:t xml:space="preserve"> </w:t>
      </w:r>
      <w:r w:rsidRPr="005E2393">
        <w:rPr>
          <w:rFonts w:hint="eastAsia"/>
          <w:b/>
          <w:bCs/>
          <w:color w:val="000000" w:themeColor="text1"/>
          <w:sz w:val="28"/>
          <w:szCs w:val="28"/>
          <w:rtl/>
        </w:rPr>
        <w:t>את</w:t>
      </w:r>
      <w:r w:rsidRPr="005E2393">
        <w:rPr>
          <w:b/>
          <w:bCs/>
          <w:color w:val="000000" w:themeColor="text1"/>
          <w:sz w:val="28"/>
          <w:szCs w:val="28"/>
          <w:rtl/>
        </w:rPr>
        <w:t xml:space="preserve"> </w:t>
      </w:r>
      <w:r w:rsidRPr="005E2393">
        <w:rPr>
          <w:rFonts w:hint="eastAsia"/>
          <w:b/>
          <w:bCs/>
          <w:color w:val="000000" w:themeColor="text1"/>
          <w:sz w:val="28"/>
          <w:szCs w:val="28"/>
          <w:rtl/>
        </w:rPr>
        <w:t>הנוסחה</w:t>
      </w:r>
      <w:r w:rsidRPr="005E2393">
        <w:rPr>
          <w:b/>
          <w:bCs/>
          <w:color w:val="000000" w:themeColor="text1"/>
          <w:sz w:val="28"/>
          <w:szCs w:val="28"/>
          <w:rtl/>
        </w:rPr>
        <w:t xml:space="preserve"> </w:t>
      </w:r>
      <w:r w:rsidRPr="005E2393">
        <w:rPr>
          <w:rFonts w:hint="eastAsia"/>
          <w:b/>
          <w:bCs/>
          <w:color w:val="000000" w:themeColor="text1"/>
          <w:sz w:val="28"/>
          <w:szCs w:val="28"/>
          <w:rtl/>
        </w:rPr>
        <w:t>בעזרתה</w:t>
      </w:r>
      <w:r w:rsidRPr="005E2393">
        <w:rPr>
          <w:b/>
          <w:bCs/>
          <w:color w:val="000000" w:themeColor="text1"/>
          <w:sz w:val="28"/>
          <w:szCs w:val="28"/>
          <w:rtl/>
        </w:rPr>
        <w:t xml:space="preserve"> </w:t>
      </w:r>
      <w:r w:rsidRPr="005E2393">
        <w:rPr>
          <w:rFonts w:hint="eastAsia"/>
          <w:b/>
          <w:bCs/>
          <w:color w:val="000000" w:themeColor="text1"/>
          <w:sz w:val="28"/>
          <w:szCs w:val="28"/>
          <w:rtl/>
        </w:rPr>
        <w:t>בוצע</w:t>
      </w:r>
      <w:r w:rsidRPr="005E2393">
        <w:rPr>
          <w:b/>
          <w:bCs/>
          <w:color w:val="000000" w:themeColor="text1"/>
          <w:sz w:val="28"/>
          <w:szCs w:val="28"/>
          <w:rtl/>
        </w:rPr>
        <w:t xml:space="preserve"> </w:t>
      </w:r>
      <w:r w:rsidRPr="005E2393">
        <w:rPr>
          <w:rFonts w:hint="eastAsia"/>
          <w:b/>
          <w:bCs/>
          <w:color w:val="000000" w:themeColor="text1"/>
          <w:sz w:val="28"/>
          <w:szCs w:val="28"/>
          <w:rtl/>
        </w:rPr>
        <w:t>החישוב</w:t>
      </w:r>
      <w:r w:rsidRPr="005E2393">
        <w:rPr>
          <w:b/>
          <w:bCs/>
          <w:color w:val="000000" w:themeColor="text1"/>
          <w:sz w:val="28"/>
          <w:szCs w:val="28"/>
          <w:rtl/>
        </w:rPr>
        <w:t>.</w:t>
      </w:r>
    </w:p>
    <w:p w14:paraId="4B0C342B" w14:textId="77777777" w:rsidR="00195FA8" w:rsidRPr="005E2393" w:rsidRDefault="00195FA8" w:rsidP="006E2868">
      <w:pPr>
        <w:pStyle w:val="ListParagraph"/>
        <w:ind w:left="0"/>
        <w:rPr>
          <w:color w:val="000000" w:themeColor="text1"/>
          <w:rtl/>
        </w:rPr>
      </w:pPr>
    </w:p>
    <w:p w14:paraId="092E0AE8" w14:textId="126BC21B" w:rsidR="00E74549" w:rsidRPr="005E2393" w:rsidRDefault="0058111C" w:rsidP="0097006D">
      <w:pPr>
        <w:pStyle w:val="ListParagraph"/>
        <w:ind w:left="0"/>
        <w:rPr>
          <w:color w:val="000000" w:themeColor="text1"/>
          <w:rtl/>
        </w:rPr>
      </w:pPr>
      <w:r w:rsidRPr="005E2393">
        <w:rPr>
          <w:rFonts w:hint="cs"/>
          <w:color w:val="000000" w:themeColor="text1"/>
          <w:rtl/>
        </w:rPr>
        <w:t xml:space="preserve">הנח </w:t>
      </w:r>
      <w:r w:rsidRPr="005E2393">
        <w:rPr>
          <w:color w:val="000000" w:themeColor="text1"/>
        </w:rPr>
        <w:t xml:space="preserve">Vi = </w:t>
      </w:r>
      <w:r w:rsidR="00267028">
        <w:rPr>
          <w:color w:val="000000" w:themeColor="text1"/>
        </w:rPr>
        <w:t>5</w:t>
      </w:r>
      <w:r w:rsidR="00267975" w:rsidRPr="005E2393">
        <w:rPr>
          <w:color w:val="000000" w:themeColor="text1"/>
        </w:rPr>
        <w:t>V</w:t>
      </w:r>
      <w:r w:rsidRPr="005E2393">
        <w:rPr>
          <w:rFonts w:hint="cs"/>
          <w:color w:val="000000" w:themeColor="text1"/>
          <w:rtl/>
        </w:rPr>
        <w:t xml:space="preserve">. </w:t>
      </w:r>
    </w:p>
    <w:p w14:paraId="46651D21" w14:textId="0F9493FA" w:rsidR="0058111C" w:rsidRPr="005E2393" w:rsidRDefault="0058111C" w:rsidP="00EB1487">
      <w:pPr>
        <w:pStyle w:val="ListParagraph"/>
        <w:ind w:left="0"/>
        <w:rPr>
          <w:color w:val="000000" w:themeColor="text1"/>
          <w:rtl/>
        </w:rPr>
      </w:pPr>
      <w:r w:rsidRPr="005E2393">
        <w:rPr>
          <w:rFonts w:hint="cs"/>
          <w:color w:val="000000" w:themeColor="text1"/>
          <w:rtl/>
        </w:rPr>
        <w:t xml:space="preserve">חשב ורשום את </w:t>
      </w:r>
      <w:r w:rsidRPr="005E2393">
        <w:rPr>
          <w:color w:val="000000" w:themeColor="text1"/>
        </w:rPr>
        <w:t>Vo</w:t>
      </w:r>
      <w:r w:rsidRPr="005E2393">
        <w:rPr>
          <w:rFonts w:hint="cs"/>
          <w:color w:val="000000" w:themeColor="text1"/>
          <w:rtl/>
        </w:rPr>
        <w:t>.</w:t>
      </w:r>
    </w:p>
    <w:p w14:paraId="301B5354" w14:textId="77777777" w:rsidR="0058111C" w:rsidRPr="005E2393" w:rsidRDefault="0058111C" w:rsidP="00920C9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rtl/>
        </w:rPr>
      </w:pPr>
      <w:r w:rsidRPr="005E2393">
        <w:rPr>
          <w:rFonts w:hint="cs"/>
          <w:color w:val="000000" w:themeColor="text1"/>
          <w:rtl/>
        </w:rPr>
        <w:t>תשובה:</w:t>
      </w:r>
      <w:r w:rsidR="00920C9A" w:rsidRPr="005E2393">
        <w:rPr>
          <w:color w:val="000000" w:themeColor="text1"/>
          <w:rtl/>
        </w:rPr>
        <w:tab/>
      </w:r>
      <w:r w:rsidR="00920C9A" w:rsidRPr="005E2393">
        <w:rPr>
          <w:color w:val="000000" w:themeColor="text1"/>
          <w:rtl/>
        </w:rPr>
        <w:tab/>
      </w:r>
      <w:r w:rsidR="00920C9A" w:rsidRPr="005E2393">
        <w:rPr>
          <w:color w:val="000000" w:themeColor="text1"/>
          <w:rtl/>
        </w:rPr>
        <w:tab/>
      </w:r>
      <w:r w:rsidR="00920C9A" w:rsidRPr="005E2393">
        <w:rPr>
          <w:color w:val="000000" w:themeColor="text1"/>
          <w:rtl/>
        </w:rPr>
        <w:tab/>
      </w:r>
      <w:r w:rsidR="00920C9A" w:rsidRPr="005E2393">
        <w:rPr>
          <w:color w:val="000000" w:themeColor="text1"/>
          <w:rtl/>
        </w:rPr>
        <w:tab/>
      </w:r>
      <w:r w:rsidR="00920C9A" w:rsidRPr="005E2393">
        <w:rPr>
          <w:color w:val="000000" w:themeColor="text1"/>
          <w:rtl/>
        </w:rPr>
        <w:tab/>
      </w:r>
      <w:r w:rsidR="00920C9A" w:rsidRPr="005E2393">
        <w:rPr>
          <w:color w:val="000000" w:themeColor="text1"/>
          <w:rtl/>
        </w:rPr>
        <w:tab/>
      </w:r>
      <w:r w:rsidR="00920C9A" w:rsidRPr="005E2393">
        <w:rPr>
          <w:color w:val="000000" w:themeColor="text1"/>
          <w:rtl/>
        </w:rPr>
        <w:tab/>
      </w:r>
      <w:r w:rsidR="00920C9A" w:rsidRPr="005E2393">
        <w:rPr>
          <w:color w:val="000000" w:themeColor="text1"/>
        </w:rPr>
        <w:t>Vo=</w:t>
      </w:r>
    </w:p>
    <w:p w14:paraId="23589D47" w14:textId="77777777" w:rsidR="00CC796F" w:rsidRPr="005E2393" w:rsidRDefault="00E74549" w:rsidP="00CC796F">
      <w:pPr>
        <w:pStyle w:val="ListParagraph"/>
        <w:ind w:left="0"/>
        <w:rPr>
          <w:color w:val="000000" w:themeColor="text1"/>
        </w:rPr>
      </w:pPr>
      <w:r w:rsidRPr="005E2393">
        <w:rPr>
          <w:rFonts w:hint="cs"/>
          <w:color w:val="000000" w:themeColor="text1"/>
          <w:rtl/>
        </w:rPr>
        <w:t xml:space="preserve">הנח </w:t>
      </w:r>
    </w:p>
    <w:p w14:paraId="19966584" w14:textId="77777777" w:rsidR="00E74549" w:rsidRPr="005E2393" w:rsidRDefault="00E74549" w:rsidP="00CC796F">
      <w:pPr>
        <w:pStyle w:val="ListParagraph"/>
        <w:ind w:left="0"/>
        <w:rPr>
          <w:color w:val="000000" w:themeColor="text1"/>
        </w:rPr>
      </w:pPr>
      <w:r w:rsidRPr="005E2393">
        <w:rPr>
          <w:color w:val="000000" w:themeColor="text1"/>
        </w:rPr>
        <w:t xml:space="preserve"> </w:t>
      </w:r>
      <w:r w:rsidR="00CC796F" w:rsidRPr="005E2393">
        <w:rPr>
          <w:color w:val="000000" w:themeColor="text1"/>
        </w:rPr>
        <w:tab/>
      </w:r>
      <w:r w:rsidR="00267028" w:rsidRPr="005E2393">
        <w:rPr>
          <w:color w:val="000000" w:themeColor="text1"/>
          <w:position w:val="-14"/>
        </w:rPr>
        <w:object w:dxaOrig="2659" w:dyaOrig="400" w14:anchorId="47077E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5pt;height:18.75pt" o:ole="">
            <v:imagedata r:id="rId10" o:title=""/>
          </v:shape>
          <o:OLEObject Type="Embed" ProgID="Equation.DSMT4" ShapeID="_x0000_i1025" DrawAspect="Content" ObjectID="_1596993928" r:id="rId11"/>
        </w:object>
      </w:r>
    </w:p>
    <w:p w14:paraId="39C13FB0" w14:textId="3BA765D9" w:rsidR="00E74549" w:rsidRPr="005E2393" w:rsidRDefault="00E74549" w:rsidP="009E352D">
      <w:pPr>
        <w:pStyle w:val="ListParagraph"/>
        <w:ind w:left="0"/>
        <w:rPr>
          <w:color w:val="000000" w:themeColor="text1"/>
          <w:rtl/>
        </w:rPr>
      </w:pPr>
      <w:r w:rsidRPr="005E2393">
        <w:rPr>
          <w:rFonts w:hint="cs"/>
          <w:color w:val="000000" w:themeColor="text1"/>
          <w:rtl/>
        </w:rPr>
        <w:t xml:space="preserve">חשב ורשום את </w:t>
      </w:r>
      <w:r w:rsidRPr="005E2393">
        <w:rPr>
          <w:color w:val="000000" w:themeColor="text1"/>
        </w:rPr>
        <w:t xml:space="preserve"> </w:t>
      </w:r>
      <w:r w:rsidRPr="005E2393">
        <w:rPr>
          <w:rFonts w:hint="cs"/>
          <w:color w:val="000000" w:themeColor="text1"/>
          <w:rtl/>
        </w:rPr>
        <w:t xml:space="preserve">ההספק </w:t>
      </w:r>
      <w:r w:rsidR="00B47093" w:rsidRPr="005E2393">
        <w:rPr>
          <w:rFonts w:hint="cs"/>
          <w:color w:val="000000" w:themeColor="text1"/>
          <w:rtl/>
        </w:rPr>
        <w:t xml:space="preserve"> </w:t>
      </w:r>
      <w:r w:rsidR="009E352D" w:rsidRPr="005E2393">
        <w:rPr>
          <w:rFonts w:hint="cs"/>
          <w:color w:val="000000" w:themeColor="text1"/>
          <w:rtl/>
        </w:rPr>
        <w:t>הממוצע</w:t>
      </w:r>
      <w:r w:rsidR="009E352D" w:rsidRPr="005E2393">
        <w:rPr>
          <w:rFonts w:hint="cs"/>
          <w:color w:val="000000" w:themeColor="text1"/>
        </w:rPr>
        <w:t xml:space="preserve"> </w:t>
      </w:r>
      <w:r w:rsidR="009E352D" w:rsidRPr="005E2393">
        <w:rPr>
          <w:rFonts w:hint="cs"/>
          <w:color w:val="000000" w:themeColor="text1"/>
          <w:rtl/>
        </w:rPr>
        <w:t xml:space="preserve"> </w:t>
      </w:r>
      <w:r w:rsidRPr="005E2393">
        <w:rPr>
          <w:rFonts w:hint="cs"/>
          <w:color w:val="000000" w:themeColor="text1"/>
          <w:rtl/>
        </w:rPr>
        <w:t xml:space="preserve">המתפתח ב - </w:t>
      </w:r>
      <w:proofErr w:type="spellStart"/>
      <w:r w:rsidRPr="005E2393">
        <w:rPr>
          <w:color w:val="000000" w:themeColor="text1"/>
        </w:rPr>
        <w:t>Rl</w:t>
      </w:r>
      <w:proofErr w:type="spellEnd"/>
      <w:r w:rsidRPr="005E2393">
        <w:rPr>
          <w:color w:val="000000" w:themeColor="text1"/>
        </w:rPr>
        <w:t xml:space="preserve"> </w:t>
      </w:r>
      <w:r w:rsidRPr="005E2393">
        <w:rPr>
          <w:rFonts w:hint="cs"/>
          <w:color w:val="000000" w:themeColor="text1"/>
          <w:rtl/>
        </w:rPr>
        <w:t>.</w:t>
      </w:r>
    </w:p>
    <w:p w14:paraId="45B50865" w14:textId="77777777" w:rsidR="00E74549" w:rsidRPr="005E2393" w:rsidRDefault="00E74549" w:rsidP="006E3C60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rtl/>
        </w:rPr>
      </w:pPr>
      <w:r w:rsidRPr="005E2393">
        <w:rPr>
          <w:rFonts w:hint="cs"/>
          <w:color w:val="000000" w:themeColor="text1"/>
          <w:rtl/>
        </w:rPr>
        <w:t>תשובה:</w:t>
      </w:r>
      <w:r w:rsidRPr="005E2393">
        <w:rPr>
          <w:color w:val="000000" w:themeColor="text1"/>
          <w:rtl/>
        </w:rPr>
        <w:tab/>
      </w:r>
      <w:r w:rsidRPr="005E2393">
        <w:rPr>
          <w:color w:val="000000" w:themeColor="text1"/>
          <w:rtl/>
        </w:rPr>
        <w:tab/>
      </w:r>
      <w:r w:rsidRPr="005E2393">
        <w:rPr>
          <w:color w:val="000000" w:themeColor="text1"/>
          <w:rtl/>
        </w:rPr>
        <w:tab/>
      </w:r>
      <w:r w:rsidRPr="005E2393">
        <w:rPr>
          <w:color w:val="000000" w:themeColor="text1"/>
          <w:rtl/>
        </w:rPr>
        <w:tab/>
      </w:r>
      <w:r w:rsidRPr="005E2393">
        <w:rPr>
          <w:color w:val="000000" w:themeColor="text1"/>
          <w:rtl/>
        </w:rPr>
        <w:tab/>
      </w:r>
      <w:r w:rsidRPr="005E2393">
        <w:rPr>
          <w:color w:val="000000" w:themeColor="text1"/>
          <w:rtl/>
        </w:rPr>
        <w:tab/>
      </w:r>
      <w:r w:rsidRPr="005E2393">
        <w:rPr>
          <w:color w:val="000000" w:themeColor="text1"/>
          <w:rtl/>
        </w:rPr>
        <w:tab/>
      </w:r>
      <w:r w:rsidRPr="005E2393">
        <w:rPr>
          <w:color w:val="000000" w:themeColor="text1"/>
          <w:rtl/>
        </w:rPr>
        <w:tab/>
      </w:r>
      <w:proofErr w:type="spellStart"/>
      <w:r w:rsidR="006E3C60" w:rsidRPr="005E2393">
        <w:rPr>
          <w:color w:val="000000" w:themeColor="text1"/>
        </w:rPr>
        <w:t>P</w:t>
      </w:r>
      <w:r w:rsidR="006E3C60" w:rsidRPr="005E2393">
        <w:rPr>
          <w:color w:val="000000" w:themeColor="text1"/>
          <w:vertAlign w:val="subscript"/>
        </w:rPr>
        <w:t>Rl</w:t>
      </w:r>
      <w:proofErr w:type="spellEnd"/>
      <w:r w:rsidRPr="005E2393">
        <w:rPr>
          <w:color w:val="000000" w:themeColor="text1"/>
        </w:rPr>
        <w:t>=</w:t>
      </w:r>
    </w:p>
    <w:p w14:paraId="4D0FF324" w14:textId="77777777" w:rsidR="00E74549" w:rsidRPr="005E2393" w:rsidRDefault="00E74549" w:rsidP="00E74549">
      <w:pPr>
        <w:ind w:firstLine="720"/>
        <w:rPr>
          <w:color w:val="000000" w:themeColor="text1"/>
          <w:rtl/>
        </w:rPr>
      </w:pPr>
    </w:p>
    <w:p w14:paraId="20495171" w14:textId="77777777" w:rsidR="005C6FC4" w:rsidRPr="005E2393" w:rsidRDefault="005C6FC4" w:rsidP="005C6FC4">
      <w:pPr>
        <w:pStyle w:val="Heading1"/>
        <w:numPr>
          <w:ilvl w:val="0"/>
          <w:numId w:val="1"/>
        </w:numPr>
        <w:rPr>
          <w:color w:val="000000" w:themeColor="text1"/>
          <w:rtl/>
        </w:rPr>
      </w:pPr>
      <w:bookmarkStart w:id="10" w:name="_Toc522691883"/>
      <w:r w:rsidRPr="005E2393">
        <w:rPr>
          <w:rFonts w:hint="cs"/>
          <w:color w:val="000000" w:themeColor="text1"/>
          <w:rtl/>
        </w:rPr>
        <w:lastRenderedPageBreak/>
        <w:t>מעגל הופך מופע ברוויה</w:t>
      </w:r>
      <w:bookmarkEnd w:id="10"/>
      <w:r w:rsidRPr="005E2393">
        <w:rPr>
          <w:rFonts w:hint="cs"/>
          <w:color w:val="000000" w:themeColor="text1"/>
          <w:rtl/>
        </w:rPr>
        <w:t xml:space="preserve"> </w:t>
      </w:r>
    </w:p>
    <w:p w14:paraId="37C628C7" w14:textId="77777777" w:rsidR="005C6FC4" w:rsidRPr="005E2393" w:rsidRDefault="005C6FC4" w:rsidP="005C6FC4">
      <w:pPr>
        <w:pStyle w:val="ListParagraph"/>
        <w:ind w:left="0"/>
        <w:rPr>
          <w:color w:val="000000" w:themeColor="text1"/>
          <w:rtl/>
        </w:rPr>
      </w:pPr>
    </w:p>
    <w:p w14:paraId="48173422" w14:textId="38702B02" w:rsidR="005C6FC4" w:rsidRPr="005E2393" w:rsidRDefault="005E4362" w:rsidP="0097006D">
      <w:pPr>
        <w:pStyle w:val="ListParagraph"/>
        <w:tabs>
          <w:tab w:val="left" w:pos="509"/>
        </w:tabs>
        <w:ind w:left="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במעגל מהתרגיל הקודם, </w:t>
      </w:r>
      <w:r w:rsidR="005C6FC4" w:rsidRPr="005E2393">
        <w:rPr>
          <w:rFonts w:hint="cs"/>
          <w:color w:val="000000" w:themeColor="text1"/>
          <w:rtl/>
        </w:rPr>
        <w:t xml:space="preserve">הנח </w:t>
      </w:r>
      <w:r w:rsidR="005C6FC4" w:rsidRPr="005E2393">
        <w:rPr>
          <w:color w:val="000000" w:themeColor="text1"/>
        </w:rPr>
        <w:t xml:space="preserve">Vi = </w:t>
      </w:r>
      <w:r w:rsidR="00267028" w:rsidRPr="005E2393">
        <w:rPr>
          <w:color w:val="000000" w:themeColor="text1"/>
        </w:rPr>
        <w:t>1</w:t>
      </w:r>
      <w:r w:rsidR="00267028">
        <w:rPr>
          <w:color w:val="000000" w:themeColor="text1"/>
        </w:rPr>
        <w:t>0</w:t>
      </w:r>
      <w:r w:rsidR="00267028" w:rsidRPr="005E2393">
        <w:rPr>
          <w:color w:val="000000" w:themeColor="text1"/>
        </w:rPr>
        <w:t>V</w:t>
      </w:r>
      <w:r w:rsidR="005C6FC4" w:rsidRPr="005E2393">
        <w:rPr>
          <w:rFonts w:hint="cs"/>
          <w:color w:val="000000" w:themeColor="text1"/>
          <w:rtl/>
        </w:rPr>
        <w:t xml:space="preserve">. </w:t>
      </w:r>
    </w:p>
    <w:p w14:paraId="3D37CE06" w14:textId="77777777" w:rsidR="00CC796F" w:rsidRPr="005E2393" w:rsidRDefault="00CC796F" w:rsidP="00CC796F">
      <w:pPr>
        <w:ind w:firstLine="720"/>
        <w:rPr>
          <w:color w:val="000000" w:themeColor="text1"/>
          <w:rtl/>
        </w:rPr>
      </w:pPr>
    </w:p>
    <w:p w14:paraId="20E79592" w14:textId="77777777" w:rsidR="00CC796F" w:rsidRPr="005E2393" w:rsidRDefault="00CC796F" w:rsidP="00CC796F">
      <w:pPr>
        <w:pStyle w:val="ListParagraph"/>
        <w:ind w:left="0"/>
        <w:rPr>
          <w:color w:val="000000" w:themeColor="text1"/>
          <w:rtl/>
        </w:rPr>
      </w:pPr>
      <w:r w:rsidRPr="005E2393">
        <w:rPr>
          <w:rFonts w:hint="cs"/>
          <w:color w:val="000000" w:themeColor="text1"/>
          <w:rtl/>
        </w:rPr>
        <w:t xml:space="preserve">חשב ורשום את </w:t>
      </w:r>
      <w:r w:rsidRPr="005E2393">
        <w:rPr>
          <w:color w:val="000000" w:themeColor="text1"/>
        </w:rPr>
        <w:t>Vo</w:t>
      </w:r>
      <w:r w:rsidRPr="005E2393">
        <w:rPr>
          <w:rFonts w:hint="cs"/>
          <w:color w:val="000000" w:themeColor="text1"/>
          <w:rtl/>
        </w:rPr>
        <w:t>.</w:t>
      </w:r>
    </w:p>
    <w:p w14:paraId="6F61D043" w14:textId="77777777" w:rsidR="00CC796F" w:rsidRPr="005E2393" w:rsidRDefault="00CC796F" w:rsidP="00CC796F">
      <w:pPr>
        <w:pStyle w:val="ListParagraph"/>
        <w:numPr>
          <w:ilvl w:val="0"/>
          <w:numId w:val="3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rtl/>
        </w:rPr>
      </w:pPr>
      <w:r w:rsidRPr="005E2393">
        <w:rPr>
          <w:rFonts w:hint="cs"/>
          <w:color w:val="000000" w:themeColor="text1"/>
          <w:rtl/>
        </w:rPr>
        <w:t>תשובה:</w:t>
      </w:r>
      <w:r w:rsidRPr="005E2393">
        <w:rPr>
          <w:color w:val="000000" w:themeColor="text1"/>
          <w:rtl/>
        </w:rPr>
        <w:tab/>
      </w:r>
      <w:r w:rsidRPr="005E2393">
        <w:rPr>
          <w:color w:val="000000" w:themeColor="text1"/>
          <w:rtl/>
        </w:rPr>
        <w:tab/>
      </w:r>
      <w:r w:rsidRPr="005E2393">
        <w:rPr>
          <w:color w:val="000000" w:themeColor="text1"/>
          <w:rtl/>
        </w:rPr>
        <w:tab/>
      </w:r>
      <w:r w:rsidRPr="005E2393">
        <w:rPr>
          <w:color w:val="000000" w:themeColor="text1"/>
          <w:rtl/>
        </w:rPr>
        <w:tab/>
      </w:r>
      <w:r w:rsidRPr="005E2393">
        <w:rPr>
          <w:color w:val="000000" w:themeColor="text1"/>
          <w:rtl/>
        </w:rPr>
        <w:tab/>
      </w:r>
      <w:r w:rsidRPr="005E2393">
        <w:rPr>
          <w:color w:val="000000" w:themeColor="text1"/>
          <w:rtl/>
        </w:rPr>
        <w:tab/>
      </w:r>
      <w:r w:rsidRPr="005E2393">
        <w:rPr>
          <w:color w:val="000000" w:themeColor="text1"/>
          <w:rtl/>
        </w:rPr>
        <w:tab/>
      </w:r>
      <w:r w:rsidRPr="005E2393">
        <w:rPr>
          <w:color w:val="000000" w:themeColor="text1"/>
          <w:rtl/>
        </w:rPr>
        <w:tab/>
      </w:r>
      <w:r w:rsidRPr="005E2393">
        <w:rPr>
          <w:color w:val="000000" w:themeColor="text1"/>
        </w:rPr>
        <w:t>Vo=</w:t>
      </w:r>
    </w:p>
    <w:p w14:paraId="167F8C75" w14:textId="77777777" w:rsidR="00CC796F" w:rsidRPr="005E2393" w:rsidRDefault="00CC796F" w:rsidP="00CC796F">
      <w:pPr>
        <w:ind w:firstLine="720"/>
        <w:rPr>
          <w:color w:val="000000" w:themeColor="text1"/>
          <w:rtl/>
        </w:rPr>
      </w:pPr>
    </w:p>
    <w:p w14:paraId="363C308F" w14:textId="77777777" w:rsidR="005C6FC4" w:rsidRPr="005E2393" w:rsidRDefault="005C6FC4" w:rsidP="005C6FC4">
      <w:pPr>
        <w:pStyle w:val="ListParagraph"/>
        <w:ind w:left="0"/>
        <w:rPr>
          <w:color w:val="000000" w:themeColor="text1"/>
          <w:rtl/>
        </w:rPr>
      </w:pPr>
      <w:r w:rsidRPr="005E2393">
        <w:rPr>
          <w:rFonts w:hint="cs"/>
          <w:color w:val="000000" w:themeColor="text1"/>
          <w:rtl/>
        </w:rPr>
        <w:t>חשב ורשום את המתח בכניסה ההופכת .</w:t>
      </w:r>
    </w:p>
    <w:p w14:paraId="3E1F9F70" w14:textId="4CB12EA6" w:rsidR="005C6FC4" w:rsidRPr="005E2393" w:rsidRDefault="005C6FC4" w:rsidP="005E2393">
      <w:pPr>
        <w:pStyle w:val="ListParagraph"/>
        <w:numPr>
          <w:ilvl w:val="0"/>
          <w:numId w:val="3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rtl/>
        </w:rPr>
      </w:pPr>
      <w:r w:rsidRPr="005E2393">
        <w:rPr>
          <w:rFonts w:hint="cs"/>
          <w:color w:val="000000" w:themeColor="text1"/>
          <w:rtl/>
        </w:rPr>
        <w:t>תשובה:</w:t>
      </w:r>
      <w:r w:rsidRPr="005E2393">
        <w:rPr>
          <w:color w:val="000000" w:themeColor="text1"/>
          <w:rtl/>
        </w:rPr>
        <w:tab/>
      </w:r>
      <w:r w:rsidRPr="005E2393">
        <w:rPr>
          <w:color w:val="000000" w:themeColor="text1"/>
          <w:rtl/>
        </w:rPr>
        <w:tab/>
      </w:r>
      <w:r w:rsidRPr="005E2393">
        <w:rPr>
          <w:color w:val="000000" w:themeColor="text1"/>
          <w:rtl/>
        </w:rPr>
        <w:tab/>
      </w:r>
      <w:r w:rsidRPr="005E2393">
        <w:rPr>
          <w:color w:val="000000" w:themeColor="text1"/>
          <w:rtl/>
        </w:rPr>
        <w:tab/>
      </w:r>
      <w:r w:rsidRPr="005E2393">
        <w:rPr>
          <w:color w:val="000000" w:themeColor="text1"/>
          <w:rtl/>
        </w:rPr>
        <w:tab/>
      </w:r>
      <w:r w:rsidRPr="005E2393">
        <w:rPr>
          <w:color w:val="000000" w:themeColor="text1"/>
          <w:rtl/>
        </w:rPr>
        <w:tab/>
      </w:r>
      <w:r w:rsidRPr="005E2393">
        <w:rPr>
          <w:color w:val="000000" w:themeColor="text1"/>
          <w:rtl/>
        </w:rPr>
        <w:tab/>
      </w:r>
      <w:r w:rsidRPr="005E2393">
        <w:rPr>
          <w:color w:val="000000" w:themeColor="text1"/>
          <w:rtl/>
        </w:rPr>
        <w:tab/>
      </w:r>
      <w:r w:rsidR="00267975" w:rsidRPr="005E2393">
        <w:rPr>
          <w:color w:val="000000" w:themeColor="text1"/>
        </w:rPr>
        <w:t>V-</w:t>
      </w:r>
      <w:r w:rsidRPr="005E2393">
        <w:rPr>
          <w:color w:val="000000" w:themeColor="text1"/>
        </w:rPr>
        <w:t>=</w:t>
      </w:r>
    </w:p>
    <w:p w14:paraId="6EDEA728" w14:textId="77777777" w:rsidR="00731BD8" w:rsidRDefault="00731BD8" w:rsidP="0097006D">
      <w:pPr>
        <w:pStyle w:val="Heading1"/>
        <w:numPr>
          <w:ilvl w:val="0"/>
          <w:numId w:val="0"/>
        </w:numPr>
        <w:ind w:left="432"/>
        <w:rPr>
          <w:color w:val="000000" w:themeColor="text1"/>
        </w:rPr>
      </w:pPr>
    </w:p>
    <w:p w14:paraId="09695FDD" w14:textId="77777777" w:rsidR="00275E0D" w:rsidRPr="005E2393" w:rsidRDefault="00275E0D" w:rsidP="00F70A05">
      <w:pPr>
        <w:pStyle w:val="Heading1"/>
        <w:numPr>
          <w:ilvl w:val="0"/>
          <w:numId w:val="1"/>
        </w:numPr>
        <w:rPr>
          <w:color w:val="000000" w:themeColor="text1"/>
          <w:rtl/>
        </w:rPr>
      </w:pPr>
      <w:bookmarkStart w:id="11" w:name="_Toc522691884"/>
      <w:r w:rsidRPr="005E2393">
        <w:rPr>
          <w:rFonts w:hint="cs"/>
          <w:color w:val="000000" w:themeColor="text1"/>
          <w:rtl/>
        </w:rPr>
        <w:t>מעגל שומר מופע</w:t>
      </w:r>
      <w:bookmarkEnd w:id="11"/>
    </w:p>
    <w:p w14:paraId="2A8F51B1" w14:textId="77777777" w:rsidR="00275E0D" w:rsidRPr="005E2393" w:rsidRDefault="00275E0D" w:rsidP="00275E0D">
      <w:pPr>
        <w:rPr>
          <w:color w:val="000000" w:themeColor="text1"/>
          <w:rtl/>
        </w:rPr>
      </w:pPr>
    </w:p>
    <w:p w14:paraId="7A1CA18A" w14:textId="77777777" w:rsidR="00267028" w:rsidRDefault="00275E0D" w:rsidP="00DB1EA5">
      <w:pPr>
        <w:rPr>
          <w:rtl/>
        </w:rPr>
      </w:pPr>
      <w:r w:rsidRPr="005E2393">
        <w:rPr>
          <w:rFonts w:hint="eastAsia"/>
          <w:color w:val="000000" w:themeColor="text1"/>
          <w:rtl/>
        </w:rPr>
        <w:t>ב</w:t>
      </w:r>
      <w:r w:rsidR="00DB1EA5" w:rsidRPr="005E2393">
        <w:rPr>
          <w:rFonts w:hint="eastAsia"/>
          <w:color w:val="000000" w:themeColor="text1"/>
          <w:rtl/>
        </w:rPr>
        <w:t>איור</w:t>
      </w:r>
      <w:r w:rsidR="00DB1EA5" w:rsidRPr="005E2393">
        <w:rPr>
          <w:color w:val="000000" w:themeColor="text1"/>
          <w:rtl/>
        </w:rPr>
        <w:t xml:space="preserve"> 2 </w:t>
      </w:r>
      <w:r w:rsidRPr="005E2393">
        <w:rPr>
          <w:color w:val="000000" w:themeColor="text1"/>
          <w:rtl/>
        </w:rPr>
        <w:t xml:space="preserve"> מתואר מעגל </w:t>
      </w:r>
      <w:r w:rsidR="008B2693" w:rsidRPr="005E2393">
        <w:rPr>
          <w:rFonts w:hint="eastAsia"/>
          <w:color w:val="000000" w:themeColor="text1"/>
          <w:rtl/>
        </w:rPr>
        <w:t>שומר</w:t>
      </w:r>
      <w:r w:rsidRPr="005E2393">
        <w:rPr>
          <w:color w:val="000000" w:themeColor="text1"/>
          <w:rtl/>
        </w:rPr>
        <w:t xml:space="preserve"> מופע</w:t>
      </w:r>
      <w:r w:rsidR="00267028">
        <w:rPr>
          <w:rFonts w:hint="cs"/>
          <w:color w:val="000000" w:themeColor="text1"/>
          <w:rtl/>
        </w:rPr>
        <w:t xml:space="preserve">. </w:t>
      </w:r>
    </w:p>
    <w:p w14:paraId="5B4EA9BF" w14:textId="77777777" w:rsidR="00267028" w:rsidRDefault="00267028" w:rsidP="00DB1EA5">
      <w:pPr>
        <w:rPr>
          <w:rtl/>
        </w:rPr>
      </w:pPr>
    </w:p>
    <w:p w14:paraId="19CBE532" w14:textId="14E61F62" w:rsidR="00267028" w:rsidRDefault="00267028" w:rsidP="00DB1EA5">
      <w:pPr>
        <w:rPr>
          <w:color w:val="000000" w:themeColor="text1"/>
          <w:rtl/>
        </w:rPr>
      </w:pPr>
      <w:r>
        <w:rPr>
          <w:rFonts w:hint="cs"/>
          <w:rtl/>
        </w:rPr>
        <w:t>ערכי הנגדים כפי שמופיע בטבלה</w:t>
      </w:r>
      <w:r>
        <w:rPr>
          <w:rFonts w:hint="cs"/>
          <w:color w:val="000000" w:themeColor="text1"/>
          <w:rtl/>
        </w:rPr>
        <w:t>:</w:t>
      </w:r>
    </w:p>
    <w:p w14:paraId="573DB3D0" w14:textId="422EB30F" w:rsidR="00275E0D" w:rsidRDefault="00275E0D" w:rsidP="00DB1EA5">
      <w:pPr>
        <w:rPr>
          <w:color w:val="000000" w:themeColor="text1"/>
          <w:rtl/>
        </w:rPr>
      </w:pPr>
    </w:p>
    <w:p w14:paraId="5367A6D2" w14:textId="77777777" w:rsidR="00267028" w:rsidRPr="004847B3" w:rsidRDefault="00267028" w:rsidP="00267028">
      <w:pPr>
        <w:rPr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267028" w:rsidRPr="004847B3" w14:paraId="31CE20A1" w14:textId="77777777" w:rsidTr="004847B3">
        <w:tc>
          <w:tcPr>
            <w:tcW w:w="2130" w:type="dxa"/>
          </w:tcPr>
          <w:p w14:paraId="4A77A5D3" w14:textId="77777777" w:rsidR="00267028" w:rsidRPr="004847B3" w:rsidRDefault="00267028" w:rsidP="004847B3">
            <w:pPr>
              <w:jc w:val="center"/>
              <w:rPr>
                <w:sz w:val="28"/>
                <w:szCs w:val="28"/>
                <w:rtl/>
              </w:rPr>
            </w:pPr>
            <w:r w:rsidRPr="004847B3">
              <w:rPr>
                <w:rFonts w:hint="cs"/>
                <w:sz w:val="28"/>
                <w:szCs w:val="28"/>
                <w:rtl/>
              </w:rPr>
              <w:t>שם</w:t>
            </w:r>
          </w:p>
        </w:tc>
        <w:tc>
          <w:tcPr>
            <w:tcW w:w="2130" w:type="dxa"/>
          </w:tcPr>
          <w:p w14:paraId="6B2159D4" w14:textId="77777777" w:rsidR="00267028" w:rsidRPr="004847B3" w:rsidRDefault="00267028" w:rsidP="004847B3">
            <w:pPr>
              <w:jc w:val="center"/>
              <w:rPr>
                <w:sz w:val="28"/>
                <w:szCs w:val="28"/>
                <w:rtl/>
              </w:rPr>
            </w:pPr>
            <w:r w:rsidRPr="004847B3">
              <w:rPr>
                <w:sz w:val="28"/>
                <w:szCs w:val="28"/>
              </w:rPr>
              <w:t>R1</w:t>
            </w:r>
          </w:p>
        </w:tc>
        <w:tc>
          <w:tcPr>
            <w:tcW w:w="2131" w:type="dxa"/>
          </w:tcPr>
          <w:p w14:paraId="79801379" w14:textId="77777777" w:rsidR="00267028" w:rsidRPr="004847B3" w:rsidRDefault="00267028" w:rsidP="004847B3">
            <w:pPr>
              <w:jc w:val="center"/>
              <w:rPr>
                <w:sz w:val="28"/>
                <w:szCs w:val="28"/>
                <w:rtl/>
              </w:rPr>
            </w:pPr>
            <w:r w:rsidRPr="004847B3">
              <w:rPr>
                <w:sz w:val="28"/>
                <w:szCs w:val="28"/>
              </w:rPr>
              <w:t>R2</w:t>
            </w:r>
          </w:p>
        </w:tc>
      </w:tr>
      <w:tr w:rsidR="00267028" w:rsidRPr="004847B3" w14:paraId="4D81D3FB" w14:textId="77777777" w:rsidTr="004847B3">
        <w:tc>
          <w:tcPr>
            <w:tcW w:w="2130" w:type="dxa"/>
          </w:tcPr>
          <w:p w14:paraId="4BC69635" w14:textId="77777777" w:rsidR="00267028" w:rsidRPr="004847B3" w:rsidRDefault="00267028" w:rsidP="004847B3">
            <w:pPr>
              <w:jc w:val="center"/>
              <w:rPr>
                <w:sz w:val="28"/>
                <w:szCs w:val="28"/>
                <w:rtl/>
              </w:rPr>
            </w:pPr>
            <w:r w:rsidRPr="004847B3">
              <w:rPr>
                <w:rFonts w:hint="cs"/>
                <w:sz w:val="28"/>
                <w:szCs w:val="28"/>
                <w:rtl/>
              </w:rPr>
              <w:t>ערך</w:t>
            </w:r>
          </w:p>
        </w:tc>
        <w:tc>
          <w:tcPr>
            <w:tcW w:w="2130" w:type="dxa"/>
          </w:tcPr>
          <w:p w14:paraId="1C7D414E" w14:textId="77777777" w:rsidR="00267028" w:rsidRPr="004847B3" w:rsidRDefault="00267028" w:rsidP="004847B3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cs"/>
                <w:sz w:val="28"/>
                <w:szCs w:val="28"/>
                <w:rtl/>
              </w:rPr>
              <w:t>4.7</w:t>
            </w:r>
          </w:p>
        </w:tc>
        <w:tc>
          <w:tcPr>
            <w:tcW w:w="2131" w:type="dxa"/>
          </w:tcPr>
          <w:p w14:paraId="0C3EFCD8" w14:textId="77777777" w:rsidR="00267028" w:rsidRPr="004847B3" w:rsidRDefault="00267028" w:rsidP="004847B3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cs"/>
                <w:sz w:val="28"/>
                <w:szCs w:val="28"/>
                <w:rtl/>
              </w:rPr>
              <w:t>10</w:t>
            </w:r>
          </w:p>
        </w:tc>
      </w:tr>
    </w:tbl>
    <w:p w14:paraId="08AE24EB" w14:textId="77777777" w:rsidR="00267028" w:rsidRDefault="00267028" w:rsidP="00267028">
      <w:pPr>
        <w:rPr>
          <w:rtl/>
        </w:rPr>
      </w:pPr>
    </w:p>
    <w:p w14:paraId="75281B76" w14:textId="77777777" w:rsidR="00275E0D" w:rsidRPr="005E2393" w:rsidRDefault="00275E0D" w:rsidP="00275E0D">
      <w:pPr>
        <w:rPr>
          <w:color w:val="000000" w:themeColor="text1"/>
          <w:rtl/>
        </w:rPr>
      </w:pPr>
    </w:p>
    <w:p w14:paraId="1EB26319" w14:textId="14981D4B" w:rsidR="00275E0D" w:rsidRPr="005E2393" w:rsidRDefault="008C77B5" w:rsidP="00275E0D">
      <w:pPr>
        <w:ind w:left="2160"/>
        <w:rPr>
          <w:color w:val="000000" w:themeColor="text1"/>
          <w:rtl/>
        </w:rPr>
      </w:pPr>
      <w:r>
        <w:rPr>
          <w:noProof/>
          <w:color w:val="000000" w:themeColor="text1"/>
        </w:rPr>
        <w:drawing>
          <wp:inline distT="0" distB="0" distL="0" distR="0" wp14:anchorId="56DBBE69" wp14:editId="56C8A143">
            <wp:extent cx="3290983" cy="17970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983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078D8" w14:textId="77777777" w:rsidR="00275E0D" w:rsidRPr="005E2393" w:rsidRDefault="00275E0D" w:rsidP="00275E0D">
      <w:pPr>
        <w:pStyle w:val="Subheader"/>
        <w:rPr>
          <w:color w:val="000000" w:themeColor="text1"/>
          <w:rtl/>
        </w:rPr>
      </w:pPr>
    </w:p>
    <w:p w14:paraId="0D78CA3E" w14:textId="77777777" w:rsidR="00275E0D" w:rsidRPr="005E2393" w:rsidRDefault="00275E0D" w:rsidP="00741C8A">
      <w:pPr>
        <w:pStyle w:val="Caption"/>
        <w:jc w:val="center"/>
        <w:rPr>
          <w:color w:val="000000" w:themeColor="text1"/>
          <w:rtl/>
        </w:rPr>
      </w:pPr>
      <w:r w:rsidRPr="005E2393">
        <w:rPr>
          <w:color w:val="000000" w:themeColor="text1"/>
          <w:rtl/>
        </w:rPr>
        <w:t>איור</w:t>
      </w:r>
      <w:r w:rsidRPr="005E2393">
        <w:rPr>
          <w:color w:val="000000" w:themeColor="text1"/>
        </w:rPr>
        <w:t xml:space="preserve">  </w:t>
      </w:r>
      <w:r w:rsidR="00DB1EA5" w:rsidRPr="005E2393">
        <w:rPr>
          <w:color w:val="000000" w:themeColor="text1"/>
          <w:rtl/>
        </w:rPr>
        <w:t xml:space="preserve"> 2</w:t>
      </w:r>
      <w:r w:rsidRPr="005E2393">
        <w:rPr>
          <w:color w:val="000000" w:themeColor="text1"/>
          <w:rtl/>
        </w:rPr>
        <w:t xml:space="preserve"> מעגל </w:t>
      </w:r>
      <w:r w:rsidR="00741C8A" w:rsidRPr="005E2393">
        <w:rPr>
          <w:rFonts w:hint="eastAsia"/>
          <w:color w:val="000000" w:themeColor="text1"/>
          <w:rtl/>
        </w:rPr>
        <w:t>שומר</w:t>
      </w:r>
      <w:r w:rsidRPr="005E2393">
        <w:rPr>
          <w:color w:val="000000" w:themeColor="text1"/>
          <w:rtl/>
        </w:rPr>
        <w:t xml:space="preserve"> מופע</w:t>
      </w:r>
    </w:p>
    <w:p w14:paraId="6DF362D8" w14:textId="77777777" w:rsidR="00275E0D" w:rsidRPr="005E2393" w:rsidRDefault="00275E0D" w:rsidP="00275E0D">
      <w:pPr>
        <w:rPr>
          <w:color w:val="000000" w:themeColor="text1"/>
          <w:rtl/>
        </w:rPr>
      </w:pPr>
    </w:p>
    <w:p w14:paraId="2D23ECC2" w14:textId="77777777" w:rsidR="00275E0D" w:rsidRPr="005E2393" w:rsidRDefault="00275E0D" w:rsidP="003565A2">
      <w:pPr>
        <w:rPr>
          <w:color w:val="000000" w:themeColor="text1"/>
          <w:rtl/>
        </w:rPr>
      </w:pPr>
      <w:r w:rsidRPr="005E2393">
        <w:rPr>
          <w:rFonts w:hint="eastAsia"/>
          <w:color w:val="000000" w:themeColor="text1"/>
          <w:rtl/>
        </w:rPr>
        <w:t>רשום</w:t>
      </w:r>
      <w:r w:rsidRPr="005E2393">
        <w:rPr>
          <w:color w:val="000000" w:themeColor="text1"/>
          <w:rtl/>
        </w:rPr>
        <w:t xml:space="preserve"> </w:t>
      </w:r>
      <w:r w:rsidRPr="005E2393">
        <w:rPr>
          <w:rFonts w:hint="eastAsia"/>
          <w:color w:val="000000" w:themeColor="text1"/>
          <w:rtl/>
        </w:rPr>
        <w:t>את</w:t>
      </w:r>
      <w:r w:rsidRPr="005E2393">
        <w:rPr>
          <w:color w:val="000000" w:themeColor="text1"/>
          <w:rtl/>
        </w:rPr>
        <w:t xml:space="preserve"> </w:t>
      </w:r>
      <w:r w:rsidRPr="005E2393">
        <w:rPr>
          <w:rFonts w:hint="eastAsia"/>
          <w:color w:val="000000" w:themeColor="text1"/>
          <w:rtl/>
        </w:rPr>
        <w:t>משוואת</w:t>
      </w:r>
      <w:r w:rsidRPr="005E2393">
        <w:rPr>
          <w:color w:val="000000" w:themeColor="text1"/>
          <w:rtl/>
        </w:rPr>
        <w:t xml:space="preserve"> </w:t>
      </w:r>
      <w:r w:rsidRPr="005E2393">
        <w:rPr>
          <w:rFonts w:hint="eastAsia"/>
          <w:color w:val="000000" w:themeColor="text1"/>
          <w:rtl/>
        </w:rPr>
        <w:t>הזרמים</w:t>
      </w:r>
      <w:r w:rsidRPr="005E2393">
        <w:rPr>
          <w:color w:val="000000" w:themeColor="text1"/>
          <w:rtl/>
        </w:rPr>
        <w:t xml:space="preserve"> </w:t>
      </w:r>
      <w:r w:rsidRPr="005E2393">
        <w:rPr>
          <w:rFonts w:hint="eastAsia"/>
          <w:color w:val="000000" w:themeColor="text1"/>
          <w:rtl/>
        </w:rPr>
        <w:t>ב</w:t>
      </w:r>
      <w:r w:rsidR="003565A2" w:rsidRPr="005E2393">
        <w:rPr>
          <w:rFonts w:hint="eastAsia"/>
          <w:color w:val="000000" w:themeColor="text1"/>
          <w:rtl/>
        </w:rPr>
        <w:t>צומת</w:t>
      </w:r>
      <w:r w:rsidR="003565A2" w:rsidRPr="005E2393">
        <w:rPr>
          <w:color w:val="000000" w:themeColor="text1"/>
          <w:rtl/>
        </w:rPr>
        <w:t xml:space="preserve"> </w:t>
      </w:r>
      <w:r w:rsidR="00CC796F" w:rsidRPr="005E2393">
        <w:rPr>
          <w:rFonts w:hint="cs"/>
          <w:color w:val="000000" w:themeColor="text1"/>
          <w:rtl/>
        </w:rPr>
        <w:t>ב</w:t>
      </w:r>
      <w:r w:rsidRPr="005E2393">
        <w:rPr>
          <w:rFonts w:hint="eastAsia"/>
          <w:color w:val="000000" w:themeColor="text1"/>
          <w:rtl/>
        </w:rPr>
        <w:t>כניסה</w:t>
      </w:r>
      <w:r w:rsidRPr="005E2393">
        <w:rPr>
          <w:color w:val="000000" w:themeColor="text1"/>
          <w:rtl/>
        </w:rPr>
        <w:t xml:space="preserve"> ההופכת של המגבר באמצעות </w:t>
      </w:r>
      <w:r w:rsidRPr="005E2393">
        <w:rPr>
          <w:color w:val="000000" w:themeColor="text1"/>
        </w:rPr>
        <w:t>R1, R2, Vi, Vo</w:t>
      </w:r>
      <w:r w:rsidRPr="005E2393">
        <w:rPr>
          <w:color w:val="000000" w:themeColor="text1"/>
          <w:rtl/>
        </w:rPr>
        <w:t xml:space="preserve"> </w:t>
      </w:r>
      <w:r w:rsidR="003565A2" w:rsidRPr="005E2393">
        <w:rPr>
          <w:rFonts w:hint="eastAsia"/>
          <w:color w:val="000000" w:themeColor="text1"/>
          <w:rtl/>
        </w:rPr>
        <w:t>ובטא</w:t>
      </w:r>
      <w:r w:rsidR="003565A2" w:rsidRPr="005E2393">
        <w:rPr>
          <w:color w:val="000000" w:themeColor="text1"/>
          <w:rtl/>
        </w:rPr>
        <w:t xml:space="preserve"> בעזרתם </w:t>
      </w:r>
      <w:r w:rsidRPr="005E2393">
        <w:rPr>
          <w:rFonts w:hint="eastAsia"/>
          <w:color w:val="000000" w:themeColor="text1"/>
          <w:rtl/>
        </w:rPr>
        <w:t>את</w:t>
      </w:r>
      <w:r w:rsidRPr="005E2393">
        <w:rPr>
          <w:color w:val="000000" w:themeColor="text1"/>
          <w:rtl/>
        </w:rPr>
        <w:t xml:space="preserve"> הגבר המעגל: </w:t>
      </w:r>
      <w:r w:rsidRPr="005E2393">
        <w:rPr>
          <w:color w:val="000000" w:themeColor="text1"/>
        </w:rPr>
        <w:t>Vo/Vi</w:t>
      </w:r>
      <w:r w:rsidRPr="005E2393">
        <w:rPr>
          <w:color w:val="000000" w:themeColor="text1"/>
          <w:rtl/>
        </w:rPr>
        <w:t>.</w:t>
      </w:r>
    </w:p>
    <w:p w14:paraId="563EA4B8" w14:textId="77777777" w:rsidR="00275E0D" w:rsidRPr="005E2393" w:rsidRDefault="00275E0D" w:rsidP="00275E0D">
      <w:pPr>
        <w:ind w:firstLine="720"/>
        <w:rPr>
          <w:color w:val="000000" w:themeColor="text1"/>
          <w:rtl/>
        </w:rPr>
      </w:pPr>
    </w:p>
    <w:p w14:paraId="3C42034E" w14:textId="77777777" w:rsidR="00275E0D" w:rsidRPr="005E2393" w:rsidRDefault="00275E0D" w:rsidP="00D23691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rtl/>
        </w:rPr>
      </w:pPr>
      <w:r w:rsidRPr="005E2393">
        <w:rPr>
          <w:rFonts w:hint="eastAsia"/>
          <w:color w:val="000000" w:themeColor="text1"/>
          <w:rtl/>
        </w:rPr>
        <w:t>משוואת</w:t>
      </w:r>
      <w:r w:rsidRPr="005E2393">
        <w:rPr>
          <w:color w:val="000000" w:themeColor="text1"/>
          <w:rtl/>
        </w:rPr>
        <w:t xml:space="preserve"> </w:t>
      </w:r>
      <w:r w:rsidRPr="005E2393">
        <w:rPr>
          <w:rFonts w:hint="eastAsia"/>
          <w:color w:val="000000" w:themeColor="text1"/>
          <w:rtl/>
        </w:rPr>
        <w:t>הזרמים</w:t>
      </w:r>
      <w:r w:rsidRPr="005E2393">
        <w:rPr>
          <w:color w:val="000000" w:themeColor="text1"/>
          <w:rtl/>
        </w:rPr>
        <w:t>:</w:t>
      </w:r>
    </w:p>
    <w:p w14:paraId="4B85A6B8" w14:textId="77777777" w:rsidR="00275E0D" w:rsidRPr="005E2393" w:rsidRDefault="00275E0D" w:rsidP="00275E0D">
      <w:pPr>
        <w:ind w:firstLine="720"/>
        <w:rPr>
          <w:color w:val="000000" w:themeColor="text1"/>
          <w:rtl/>
        </w:rPr>
      </w:pPr>
    </w:p>
    <w:p w14:paraId="6159C373" w14:textId="77777777" w:rsidR="00275E0D" w:rsidRPr="005E2393" w:rsidRDefault="00275E0D" w:rsidP="00D23691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5E2393">
        <w:rPr>
          <w:rFonts w:hint="eastAsia"/>
          <w:color w:val="000000" w:themeColor="text1"/>
          <w:rtl/>
        </w:rPr>
        <w:t>הגבר</w:t>
      </w:r>
      <w:r w:rsidRPr="005E2393">
        <w:rPr>
          <w:color w:val="000000" w:themeColor="text1"/>
          <w:rtl/>
        </w:rPr>
        <w:t xml:space="preserve"> </w:t>
      </w:r>
      <w:r w:rsidRPr="005E2393">
        <w:rPr>
          <w:rFonts w:hint="eastAsia"/>
          <w:color w:val="000000" w:themeColor="text1"/>
          <w:rtl/>
        </w:rPr>
        <w:t>המעגל</w:t>
      </w:r>
      <w:r w:rsidRPr="005E2393">
        <w:rPr>
          <w:color w:val="000000" w:themeColor="text1"/>
          <w:rtl/>
        </w:rPr>
        <w:t>:</w:t>
      </w:r>
    </w:p>
    <w:p w14:paraId="4BABEE1D" w14:textId="77777777" w:rsidR="00275E0D" w:rsidRPr="005E2393" w:rsidRDefault="00275E0D" w:rsidP="00275E0D">
      <w:pPr>
        <w:pStyle w:val="ListParagraph"/>
        <w:ind w:left="0"/>
        <w:rPr>
          <w:color w:val="000000" w:themeColor="text1"/>
          <w:rtl/>
        </w:rPr>
      </w:pPr>
    </w:p>
    <w:p w14:paraId="7A5AD46B" w14:textId="77777777" w:rsidR="00E55569" w:rsidRDefault="00E55569" w:rsidP="008723D4">
      <w:pPr>
        <w:rPr>
          <w:b/>
          <w:bCs/>
          <w:color w:val="000000" w:themeColor="text1"/>
          <w:rtl/>
        </w:rPr>
      </w:pPr>
    </w:p>
    <w:p w14:paraId="6EBF9B92" w14:textId="77777777" w:rsidR="00731BD8" w:rsidRDefault="00731BD8" w:rsidP="008723D4">
      <w:pPr>
        <w:rPr>
          <w:b/>
          <w:bCs/>
          <w:color w:val="000000" w:themeColor="text1"/>
          <w:rtl/>
        </w:rPr>
      </w:pPr>
    </w:p>
    <w:p w14:paraId="0A6D3272" w14:textId="77777777" w:rsidR="00363344" w:rsidRDefault="00363344" w:rsidP="00923721">
      <w:pPr>
        <w:pStyle w:val="Heading1"/>
      </w:pPr>
      <w:bookmarkStart w:id="12" w:name="_Toc502051641"/>
      <w:bookmarkStart w:id="13" w:name="_Toc492302755"/>
      <w:bookmarkStart w:id="14" w:name="_Toc522691885"/>
      <w:r>
        <w:rPr>
          <w:rFonts w:hint="cs"/>
          <w:rtl/>
        </w:rPr>
        <w:lastRenderedPageBreak/>
        <w:t>רוחב סרט</w:t>
      </w:r>
      <w:bookmarkEnd w:id="12"/>
      <w:bookmarkEnd w:id="13"/>
      <w:bookmarkEnd w:id="14"/>
    </w:p>
    <w:p w14:paraId="1A35004E" w14:textId="77777777" w:rsidR="00363344" w:rsidRDefault="00363344" w:rsidP="00363344">
      <w:pPr>
        <w:rPr>
          <w:rtl/>
        </w:rPr>
      </w:pPr>
    </w:p>
    <w:p w14:paraId="7E596F59" w14:textId="2AA88DBB" w:rsidR="00363344" w:rsidRDefault="0097006D" w:rsidP="00363344">
      <w:pPr>
        <w:ind w:left="26"/>
        <w:rPr>
          <w:rtl/>
        </w:rPr>
      </w:pPr>
      <w:r>
        <w:rPr>
          <w:rFonts w:hint="cs"/>
          <w:rtl/>
        </w:rPr>
        <w:t>ב</w:t>
      </w:r>
      <w:r w:rsidR="00363344">
        <w:rPr>
          <w:rFonts w:hint="cs"/>
          <w:rtl/>
        </w:rPr>
        <w:t xml:space="preserve">מעגל מאיור 2 הנח שמתח המבוא </w:t>
      </w:r>
      <w:r w:rsidR="00363344">
        <w:rPr>
          <w:position w:val="-14"/>
        </w:rPr>
        <w:object w:dxaOrig="540" w:dyaOrig="390" w14:anchorId="5EC51116">
          <v:shape id="_x0000_i1026" type="#_x0000_t75" style="width:27.75pt;height:18.75pt" o:ole="">
            <v:imagedata r:id="rId13" o:title=""/>
          </v:shape>
          <o:OLEObject Type="Embed" ProgID="Equation.DSMT4" ShapeID="_x0000_i1026" DrawAspect="Content" ObjectID="_1596993929" r:id="rId14"/>
        </w:object>
      </w:r>
      <w:r w:rsidR="00363344">
        <w:rPr>
          <w:rFonts w:hint="cs"/>
          <w:rtl/>
        </w:rPr>
        <w:t xml:space="preserve"> הוא אות סינוס:</w:t>
      </w:r>
    </w:p>
    <w:p w14:paraId="4811A051" w14:textId="77777777" w:rsidR="00363344" w:rsidRDefault="00363344" w:rsidP="00363344"/>
    <w:p w14:paraId="67402E59" w14:textId="277124F0" w:rsidR="00363344" w:rsidRDefault="006F4060" w:rsidP="0097006D">
      <w:pPr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=0.2sin⁡(2∙</m:t>
          </m:r>
          <m:r>
            <w:rPr>
              <w:rFonts w:ascii="Cambria Math" w:hAnsi="Cambria Math"/>
            </w:rPr>
            <m:t>π</m:t>
          </m:r>
          <m:r>
            <m:rPr>
              <m:sty m:val="p"/>
            </m:rPr>
            <w:rPr>
              <w:rFonts w:ascii="Cambria Math" w:hAnsi="Cambria Math"/>
            </w:rPr>
            <m:t>∙200000∙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43EEDE4" w14:textId="77777777" w:rsidR="00363344" w:rsidRDefault="00363344" w:rsidP="00363344">
      <w:pPr>
        <w:ind w:left="26"/>
      </w:pPr>
    </w:p>
    <w:p w14:paraId="1D390A57" w14:textId="06B3C0B2" w:rsidR="00363344" w:rsidRDefault="00363344" w:rsidP="00363344">
      <w:pPr>
        <w:ind w:left="26"/>
        <w:rPr>
          <w:rtl/>
        </w:rPr>
      </w:pPr>
      <w:r>
        <w:rPr>
          <w:rFonts w:hint="cs"/>
          <w:rtl/>
        </w:rPr>
        <w:t xml:space="preserve">חשב את ההגבר בתדר הנוכחי באופן אנליטי </w:t>
      </w:r>
      <w:r w:rsidR="002E1DB6">
        <w:rPr>
          <w:position w:val="-32"/>
        </w:rPr>
        <w:object w:dxaOrig="2220" w:dyaOrig="760" w14:anchorId="492D6ABC">
          <v:shape id="_x0000_i1027" type="#_x0000_t75" style="width:111pt;height:38.25pt" o:ole="">
            <v:imagedata r:id="rId15" o:title=""/>
          </v:shape>
          <o:OLEObject Type="Embed" ProgID="Equation.DSMT4" ShapeID="_x0000_i1027" DrawAspect="Content" ObjectID="_1596993930" r:id="rId16"/>
        </w:object>
      </w:r>
    </w:p>
    <w:p w14:paraId="304E5C29" w14:textId="77777777" w:rsidR="00363344" w:rsidRDefault="00363344" w:rsidP="00363344">
      <w:pPr>
        <w:ind w:left="26"/>
        <w:rPr>
          <w:rtl/>
        </w:rPr>
      </w:pPr>
      <w:r>
        <w:rPr>
          <w:rFonts w:hint="cs"/>
          <w:rtl/>
        </w:rPr>
        <w:t>כאשר:</w:t>
      </w:r>
    </w:p>
    <w:p w14:paraId="49325F58" w14:textId="77777777" w:rsidR="00363344" w:rsidRDefault="00363344" w:rsidP="00363344">
      <w:pPr>
        <w:ind w:left="656"/>
        <w:rPr>
          <w:rtl/>
        </w:rPr>
      </w:pPr>
      <w:r>
        <w:rPr>
          <w:position w:val="-6"/>
        </w:rPr>
        <w:object w:dxaOrig="450" w:dyaOrig="270" w14:anchorId="6E647DCB">
          <v:shape id="_x0000_i1028" type="#_x0000_t75" style="width:22.5pt;height:13.5pt" o:ole="">
            <v:imagedata r:id="rId17" o:title=""/>
          </v:shape>
          <o:OLEObject Type="Embed" ProgID="Equation.DSMT4" ShapeID="_x0000_i1028" DrawAspect="Content" ObjectID="_1596993931" r:id="rId18"/>
        </w:object>
      </w:r>
      <w:r>
        <w:rPr>
          <w:rFonts w:hint="cs"/>
          <w:rtl/>
        </w:rPr>
        <w:t xml:space="preserve">- הגבר המעגל ב </w:t>
      </w:r>
      <w:r>
        <w:t>DC</w:t>
      </w:r>
      <w:r>
        <w:rPr>
          <w:rFonts w:hint="cs"/>
          <w:rtl/>
        </w:rPr>
        <w:t>.</w:t>
      </w:r>
    </w:p>
    <w:p w14:paraId="2C8093A1" w14:textId="046385FF" w:rsidR="00363344" w:rsidRDefault="00363344" w:rsidP="00923721">
      <w:pPr>
        <w:ind w:left="656"/>
        <w:rPr>
          <w:rtl/>
        </w:rPr>
      </w:pPr>
      <w:r>
        <w:rPr>
          <w:position w:val="-12"/>
        </w:rPr>
        <w:object w:dxaOrig="270" w:dyaOrig="360" w14:anchorId="203ACA3C">
          <v:shape id="_x0000_i1029" type="#_x0000_t75" style="width:13.5pt;height:18.75pt" o:ole="">
            <v:imagedata r:id="rId19" o:title=""/>
          </v:shape>
          <o:OLEObject Type="Embed" ProgID="Equation.DSMT4" ShapeID="_x0000_i1029" DrawAspect="Content" ObjectID="_1596993932" r:id="rId20"/>
        </w:object>
      </w:r>
      <w:r>
        <w:rPr>
          <w:rFonts w:hint="cs"/>
          <w:rtl/>
        </w:rPr>
        <w:t xml:space="preserve"> - רוחב הסרט של המעגל </w:t>
      </w:r>
      <w:r>
        <w:t>(BW)</w:t>
      </w:r>
      <w:r>
        <w:rPr>
          <w:rFonts w:hint="cs"/>
          <w:rtl/>
        </w:rPr>
        <w:t xml:space="preserve">. ניתן לחישוב מתוך </w:t>
      </w:r>
      <w:r>
        <w:t xml:space="preserve"> </w:t>
      </w:r>
      <w:r w:rsidR="000A0DAF">
        <w:rPr>
          <w:position w:val="-12"/>
        </w:rPr>
        <w:object w:dxaOrig="1960" w:dyaOrig="360" w14:anchorId="68768F2D">
          <v:shape id="_x0000_i1030" type="#_x0000_t75" style="width:99.75pt;height:18.75pt" o:ole="">
            <v:imagedata r:id="rId21" o:title=""/>
          </v:shape>
          <o:OLEObject Type="Embed" ProgID="Equation.DSMT4" ShapeID="_x0000_i1030" DrawAspect="Content" ObjectID="_1596993933" r:id="rId22"/>
        </w:object>
      </w:r>
      <w:r w:rsidR="000A0DAF">
        <w:t xml:space="preserve">  </w:t>
      </w:r>
      <w:r>
        <w:t xml:space="preserve"> </w:t>
      </w:r>
    </w:p>
    <w:p w14:paraId="5BAC471A" w14:textId="77777777" w:rsidR="00363344" w:rsidRDefault="00363344" w:rsidP="00363344">
      <w:pPr>
        <w:ind w:left="1070" w:firstLine="64"/>
        <w:rPr>
          <w:rtl/>
        </w:rPr>
      </w:pPr>
      <w:r>
        <w:rPr>
          <w:rFonts w:hint="cs"/>
          <w:rtl/>
        </w:rPr>
        <w:t xml:space="preserve">עבור מגבר 741 נתון: </w:t>
      </w:r>
      <w:r>
        <w:t>Constant = 1MHz</w:t>
      </w:r>
    </w:p>
    <w:p w14:paraId="7B309273" w14:textId="77777777" w:rsidR="00363344" w:rsidRDefault="00363344" w:rsidP="00363344">
      <w:pPr>
        <w:ind w:left="656"/>
        <w:rPr>
          <w:position w:val="-6"/>
          <w:rtl/>
        </w:rPr>
      </w:pPr>
      <w:r>
        <w:rPr>
          <w:i/>
          <w:iCs/>
          <w:position w:val="-6"/>
        </w:rPr>
        <w:t>f</w:t>
      </w:r>
      <w:r>
        <w:rPr>
          <w:position w:val="-6"/>
          <w:rtl/>
        </w:rPr>
        <w:t xml:space="preserve"> </w:t>
      </w:r>
      <w:r>
        <w:rPr>
          <w:rFonts w:hint="cs"/>
          <w:position w:val="-6"/>
          <w:rtl/>
        </w:rPr>
        <w:t>– תדר אות המבוא</w:t>
      </w:r>
    </w:p>
    <w:p w14:paraId="116F3619" w14:textId="77777777" w:rsidR="00363344" w:rsidRDefault="00363344" w:rsidP="00363344">
      <w:pPr>
        <w:ind w:left="1440"/>
        <w:rPr>
          <w:rtl/>
        </w:rPr>
      </w:pPr>
    </w:p>
    <w:p w14:paraId="727B1B58" w14:textId="77777777" w:rsidR="00363344" w:rsidRDefault="00363344" w:rsidP="00363344">
      <w:pPr>
        <w:pStyle w:val="ListParagraph"/>
        <w:numPr>
          <w:ilvl w:val="0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rFonts w:hint="cs"/>
          <w:rtl/>
        </w:rPr>
        <w:t>הגבר המעגל המחושב (הראה דרך חישוב):</w:t>
      </w:r>
    </w:p>
    <w:p w14:paraId="77D4FCFF" w14:textId="77777777" w:rsidR="00363344" w:rsidRDefault="00363344" w:rsidP="00363344">
      <w:pPr>
        <w:ind w:left="1440"/>
      </w:pPr>
    </w:p>
    <w:p w14:paraId="40FAB08F" w14:textId="77777777" w:rsidR="00363344" w:rsidRDefault="00363344" w:rsidP="00363344">
      <w:pPr>
        <w:rPr>
          <w:rtl/>
        </w:rPr>
      </w:pPr>
      <w:r>
        <w:rPr>
          <w:rFonts w:hint="cs"/>
          <w:rtl/>
        </w:rPr>
        <w:t xml:space="preserve">האם ההגבר המחושב עבור כניסת אות סינוס שווה להגבר המעגל שחישבת בסעיף </w:t>
      </w:r>
      <w:r>
        <w:rPr>
          <w:rFonts w:hint="cs"/>
          <w:rtl/>
        </w:rPr>
        <w:fldChar w:fldCharType="begin"/>
      </w:r>
      <w:r>
        <w:rPr>
          <w:rFonts w:hint="cs"/>
          <w:rtl/>
        </w:rPr>
        <w:instrText xml:space="preserve"> </w:instrText>
      </w:r>
      <w:r>
        <w:instrText>REF</w:instrText>
      </w:r>
      <w:r>
        <w:rPr>
          <w:rFonts w:hint="cs"/>
          <w:rtl/>
        </w:rPr>
        <w:instrText xml:space="preserve"> _</w:instrText>
      </w:r>
      <w:r>
        <w:instrText>Ref492303200 \r \h</w:instrText>
      </w:r>
      <w:r>
        <w:rPr>
          <w:rtl/>
        </w:rPr>
        <w:instrText xml:space="preserve"> </w:instrText>
      </w:r>
      <w:r>
        <w:rPr>
          <w:rFonts w:hint="cs"/>
          <w:rtl/>
        </w:rPr>
      </w:r>
      <w:r>
        <w:rPr>
          <w:rFonts w:hint="cs"/>
          <w:rtl/>
        </w:rPr>
        <w:fldChar w:fldCharType="separate"/>
      </w:r>
      <w:r>
        <w:rPr>
          <w:rFonts w:hint="cs"/>
          <w:rtl/>
        </w:rPr>
        <w:t>‏3</w:t>
      </w:r>
      <w:r>
        <w:rPr>
          <w:rFonts w:hint="cs"/>
          <w:rtl/>
        </w:rPr>
        <w:fldChar w:fldCharType="end"/>
      </w:r>
      <w:r>
        <w:rPr>
          <w:rFonts w:hint="cs"/>
          <w:rtl/>
        </w:rPr>
        <w:fldChar w:fldCharType="begin"/>
      </w:r>
      <w:r>
        <w:rPr>
          <w:rFonts w:hint="cs"/>
          <w:rtl/>
        </w:rPr>
        <w:instrText xml:space="preserve"> </w:instrText>
      </w:r>
      <w:r>
        <w:instrText>REF</w:instrText>
      </w:r>
      <w:r>
        <w:rPr>
          <w:rFonts w:hint="cs"/>
          <w:rtl/>
        </w:rPr>
        <w:instrText xml:space="preserve"> _</w:instrText>
      </w:r>
      <w:r>
        <w:instrText>Ref492301198 \r \h</w:instrText>
      </w:r>
      <w:r>
        <w:rPr>
          <w:rtl/>
        </w:rPr>
        <w:instrText xml:space="preserve"> </w:instrText>
      </w:r>
      <w:r>
        <w:rPr>
          <w:rFonts w:hint="cs"/>
          <w:rtl/>
        </w:rPr>
      </w:r>
      <w:r>
        <w:rPr>
          <w:rFonts w:hint="cs"/>
          <w:rtl/>
        </w:rPr>
        <w:fldChar w:fldCharType="end"/>
      </w:r>
      <w:r>
        <w:rPr>
          <w:rFonts w:hint="cs"/>
          <w:rtl/>
        </w:rPr>
        <w:t xml:space="preserve">? אם לא, מדוע? </w:t>
      </w:r>
    </w:p>
    <w:p w14:paraId="6C542368" w14:textId="77777777" w:rsidR="00363344" w:rsidRDefault="00363344" w:rsidP="00363344">
      <w:pPr>
        <w:ind w:left="1440"/>
        <w:rPr>
          <w:rtl/>
        </w:rPr>
      </w:pPr>
    </w:p>
    <w:p w14:paraId="72DF353B" w14:textId="77777777" w:rsidR="00363344" w:rsidRDefault="00363344" w:rsidP="00363344">
      <w:pPr>
        <w:pStyle w:val="ListParagraph"/>
        <w:numPr>
          <w:ilvl w:val="0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6"/>
        <w:rPr>
          <w:rtl/>
        </w:rPr>
      </w:pPr>
      <w:r>
        <w:rPr>
          <w:rFonts w:hint="cs"/>
          <w:rtl/>
        </w:rPr>
        <w:t>תשובה  :</w:t>
      </w:r>
    </w:p>
    <w:p w14:paraId="7809FA5D" w14:textId="77777777" w:rsidR="00363344" w:rsidRDefault="00363344" w:rsidP="00363344">
      <w:pPr>
        <w:ind w:left="1440"/>
      </w:pPr>
    </w:p>
    <w:p w14:paraId="0994165E" w14:textId="5B21A8B0" w:rsidR="00E55569" w:rsidRPr="005E2393" w:rsidRDefault="005C6FC4" w:rsidP="00C74B39">
      <w:pPr>
        <w:pStyle w:val="Heading1"/>
        <w:rPr>
          <w:color w:val="000000" w:themeColor="text1"/>
          <w:rtl/>
        </w:rPr>
      </w:pPr>
      <w:bookmarkStart w:id="15" w:name="_Toc522691854"/>
      <w:bookmarkStart w:id="16" w:name="_Toc522691886"/>
      <w:bookmarkStart w:id="17" w:name="_Toc522691855"/>
      <w:bookmarkStart w:id="18" w:name="_Toc522691887"/>
      <w:bookmarkStart w:id="19" w:name="_Toc522691888"/>
      <w:bookmarkEnd w:id="15"/>
      <w:bookmarkEnd w:id="16"/>
      <w:bookmarkEnd w:id="17"/>
      <w:bookmarkEnd w:id="18"/>
      <w:r w:rsidRPr="005E2393">
        <w:rPr>
          <w:rFonts w:hint="cs"/>
          <w:color w:val="000000" w:themeColor="text1"/>
          <w:rtl/>
        </w:rPr>
        <w:t>חישוב מתח היסט</w:t>
      </w:r>
      <w:bookmarkEnd w:id="19"/>
      <w:r w:rsidRPr="005E2393">
        <w:rPr>
          <w:rFonts w:hint="cs"/>
          <w:color w:val="000000" w:themeColor="text1"/>
          <w:rtl/>
        </w:rPr>
        <w:t xml:space="preserve"> </w:t>
      </w:r>
      <w:r w:rsidR="00F70A05" w:rsidRPr="005E2393">
        <w:rPr>
          <w:rFonts w:hint="cs"/>
          <w:color w:val="000000" w:themeColor="text1"/>
          <w:rtl/>
        </w:rPr>
        <w:t xml:space="preserve"> </w:t>
      </w:r>
    </w:p>
    <w:p w14:paraId="112AD39E" w14:textId="77777777" w:rsidR="00686092" w:rsidRPr="005E2393" w:rsidRDefault="00686092" w:rsidP="00686092">
      <w:pPr>
        <w:rPr>
          <w:color w:val="000000" w:themeColor="text1"/>
          <w:rtl/>
        </w:rPr>
      </w:pPr>
    </w:p>
    <w:p w14:paraId="3305021B" w14:textId="0AB6D110" w:rsidR="00686092" w:rsidRPr="005E2393" w:rsidRDefault="00686092" w:rsidP="00032084">
      <w:pPr>
        <w:rPr>
          <w:color w:val="000000" w:themeColor="text1"/>
          <w:rtl/>
        </w:rPr>
      </w:pPr>
      <w:r w:rsidRPr="005E2393">
        <w:rPr>
          <w:rFonts w:hint="cs"/>
          <w:color w:val="000000" w:themeColor="text1"/>
          <w:rtl/>
        </w:rPr>
        <w:t xml:space="preserve"> מגבר השרת באיור 4  </w:t>
      </w:r>
      <w:r w:rsidR="00C70A39" w:rsidRPr="005E2393">
        <w:rPr>
          <w:rFonts w:hint="cs"/>
          <w:color w:val="000000" w:themeColor="text1"/>
          <w:rtl/>
        </w:rPr>
        <w:t xml:space="preserve">בעל </w:t>
      </w:r>
      <w:r w:rsidRPr="005E2393">
        <w:rPr>
          <w:rFonts w:hint="cs"/>
          <w:color w:val="000000" w:themeColor="text1"/>
          <w:rtl/>
        </w:rPr>
        <w:t>הנתונים הבאים:</w:t>
      </w:r>
    </w:p>
    <w:p w14:paraId="622E9801" w14:textId="77777777" w:rsidR="00686092" w:rsidRPr="005E2393" w:rsidRDefault="00686092" w:rsidP="00686092">
      <w:pPr>
        <w:rPr>
          <w:color w:val="000000" w:themeColor="text1"/>
          <w:rtl/>
        </w:rPr>
      </w:pPr>
    </w:p>
    <w:p w14:paraId="308A422B" w14:textId="77777777" w:rsidR="00686092" w:rsidRPr="005E2393" w:rsidRDefault="00731BD8" w:rsidP="00CC796F">
      <w:pPr>
        <w:ind w:left="720"/>
        <w:rPr>
          <w:color w:val="000000" w:themeColor="text1"/>
        </w:rPr>
      </w:pPr>
      <w:r w:rsidRPr="005E2393">
        <w:rPr>
          <w:color w:val="000000" w:themeColor="text1"/>
          <w:position w:val="-16"/>
        </w:rPr>
        <w:object w:dxaOrig="3240" w:dyaOrig="400" w14:anchorId="53D8237C">
          <v:shape id="_x0000_i1031" type="#_x0000_t75" style="width:162pt;height:20.25pt" o:ole="">
            <v:imagedata r:id="rId23" o:title=""/>
          </v:shape>
          <o:OLEObject Type="Embed" ProgID="Equation.DSMT4" ShapeID="_x0000_i1031" DrawAspect="Content" ObjectID="_1596993934" r:id="rId24"/>
        </w:object>
      </w:r>
      <w:r w:rsidR="00686092" w:rsidRPr="005E2393">
        <w:rPr>
          <w:color w:val="000000" w:themeColor="text1"/>
          <w:rtl/>
        </w:rPr>
        <w:t xml:space="preserve"> </w:t>
      </w:r>
    </w:p>
    <w:p w14:paraId="4319435D" w14:textId="77777777" w:rsidR="00686092" w:rsidRPr="005E2393" w:rsidRDefault="00686092" w:rsidP="00686092">
      <w:pPr>
        <w:rPr>
          <w:color w:val="000000" w:themeColor="text1"/>
          <w:rtl/>
        </w:rPr>
      </w:pPr>
    </w:p>
    <w:p w14:paraId="3B3A1529" w14:textId="77777777" w:rsidR="00686092" w:rsidRPr="005E2393" w:rsidRDefault="00686092" w:rsidP="00686092">
      <w:pPr>
        <w:rPr>
          <w:color w:val="000000" w:themeColor="text1"/>
          <w:rtl/>
        </w:rPr>
      </w:pPr>
    </w:p>
    <w:p w14:paraId="3E4A9F96" w14:textId="77777777" w:rsidR="00686092" w:rsidRPr="005E2393" w:rsidRDefault="00686092" w:rsidP="00686092">
      <w:pPr>
        <w:ind w:left="2160"/>
        <w:rPr>
          <w:color w:val="000000" w:themeColor="text1"/>
          <w:rtl/>
        </w:rPr>
      </w:pPr>
      <w:r w:rsidRPr="005E2393">
        <w:rPr>
          <w:noProof/>
          <w:color w:val="000000" w:themeColor="text1"/>
        </w:rPr>
        <w:drawing>
          <wp:inline distT="0" distB="0" distL="0" distR="0" wp14:anchorId="25D63326" wp14:editId="2575103F">
            <wp:extent cx="2476500" cy="1609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9013A" w14:textId="77777777" w:rsidR="00686092" w:rsidRPr="005E2393" w:rsidRDefault="00686092" w:rsidP="00686092">
      <w:pPr>
        <w:pStyle w:val="Subheader"/>
        <w:rPr>
          <w:color w:val="000000" w:themeColor="text1"/>
          <w:rtl/>
        </w:rPr>
      </w:pPr>
    </w:p>
    <w:p w14:paraId="5310EFB3" w14:textId="77777777" w:rsidR="00686092" w:rsidRPr="005E2393" w:rsidRDefault="00686092" w:rsidP="00686092">
      <w:pPr>
        <w:pStyle w:val="Caption"/>
        <w:jc w:val="center"/>
        <w:rPr>
          <w:color w:val="000000" w:themeColor="text1"/>
          <w:rtl/>
        </w:rPr>
      </w:pPr>
      <w:r w:rsidRPr="005E2393">
        <w:rPr>
          <w:color w:val="000000" w:themeColor="text1"/>
          <w:rtl/>
        </w:rPr>
        <w:t>איור</w:t>
      </w:r>
      <w:r w:rsidRPr="005E2393">
        <w:rPr>
          <w:rFonts w:hint="cs"/>
          <w:color w:val="000000" w:themeColor="text1"/>
          <w:rtl/>
        </w:rPr>
        <w:t xml:space="preserve">4  </w:t>
      </w:r>
    </w:p>
    <w:p w14:paraId="4BC899DE" w14:textId="77777777" w:rsidR="00686092" w:rsidRPr="005E2393" w:rsidRDefault="00686092" w:rsidP="00686092">
      <w:pPr>
        <w:rPr>
          <w:b/>
          <w:bCs/>
          <w:color w:val="000000" w:themeColor="text1"/>
          <w:rtl/>
        </w:rPr>
      </w:pPr>
    </w:p>
    <w:p w14:paraId="69C3AC71" w14:textId="77777777" w:rsidR="00686092" w:rsidRPr="005E2393" w:rsidRDefault="00686092" w:rsidP="00686092">
      <w:pPr>
        <w:rPr>
          <w:color w:val="000000" w:themeColor="text1"/>
          <w:rtl/>
        </w:rPr>
      </w:pPr>
      <w:r w:rsidRPr="005E2393">
        <w:rPr>
          <w:rFonts w:hint="cs"/>
          <w:color w:val="000000" w:themeColor="text1"/>
          <w:rtl/>
        </w:rPr>
        <w:t xml:space="preserve">חשב את  מתח היציאה </w:t>
      </w:r>
      <w:r w:rsidRPr="005E2393">
        <w:rPr>
          <w:color w:val="000000" w:themeColor="text1"/>
        </w:rPr>
        <w:t>Vo</w:t>
      </w:r>
      <w:r w:rsidRPr="005E2393">
        <w:rPr>
          <w:rFonts w:hint="cs"/>
          <w:color w:val="000000" w:themeColor="text1"/>
          <w:rtl/>
        </w:rPr>
        <w:t>.</w:t>
      </w:r>
    </w:p>
    <w:p w14:paraId="12BB603E" w14:textId="77777777" w:rsidR="00686092" w:rsidRPr="005E2393" w:rsidRDefault="00686092" w:rsidP="00686092">
      <w:pPr>
        <w:rPr>
          <w:color w:val="000000" w:themeColor="text1"/>
          <w:rtl/>
        </w:rPr>
      </w:pPr>
    </w:p>
    <w:p w14:paraId="613AF1FB" w14:textId="77777777" w:rsidR="00686092" w:rsidRPr="005E2393" w:rsidRDefault="00686092" w:rsidP="00686092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rtl/>
        </w:rPr>
      </w:pPr>
      <w:r w:rsidRPr="005E2393">
        <w:rPr>
          <w:rFonts w:hint="cs"/>
          <w:color w:val="000000" w:themeColor="text1"/>
          <w:rtl/>
        </w:rPr>
        <w:t>תשובה:</w:t>
      </w:r>
    </w:p>
    <w:p w14:paraId="2D620E11" w14:textId="77777777" w:rsidR="00686092" w:rsidRDefault="00686092" w:rsidP="00686092">
      <w:pPr>
        <w:rPr>
          <w:color w:val="000000" w:themeColor="text1"/>
          <w:rtl/>
        </w:rPr>
      </w:pPr>
    </w:p>
    <w:p w14:paraId="47C01B90" w14:textId="77777777" w:rsidR="00731BD8" w:rsidRDefault="00731BD8" w:rsidP="00686092">
      <w:pPr>
        <w:rPr>
          <w:color w:val="000000" w:themeColor="text1"/>
          <w:rtl/>
        </w:rPr>
      </w:pPr>
    </w:p>
    <w:p w14:paraId="2FEE2FF7" w14:textId="77777777" w:rsidR="00731BD8" w:rsidRPr="005E2393" w:rsidRDefault="00731BD8" w:rsidP="00686092">
      <w:pPr>
        <w:rPr>
          <w:color w:val="000000" w:themeColor="text1"/>
          <w:rtl/>
        </w:rPr>
      </w:pPr>
    </w:p>
    <w:p w14:paraId="3D1936F1" w14:textId="77777777" w:rsidR="008A177E" w:rsidRPr="005E2393" w:rsidRDefault="008A177E" w:rsidP="008A17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color w:val="000000" w:themeColor="text1"/>
          <w:rtl/>
        </w:rPr>
      </w:pPr>
    </w:p>
    <w:p w14:paraId="0B5D87E8" w14:textId="77777777" w:rsidR="008A177E" w:rsidRPr="005E2393" w:rsidRDefault="008A177E" w:rsidP="008A17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color w:val="000000" w:themeColor="text1"/>
          <w:rtl/>
        </w:rPr>
      </w:pPr>
      <w:r w:rsidRPr="005E2393">
        <w:rPr>
          <w:rFonts w:hint="cs"/>
          <w:b/>
          <w:bCs/>
          <w:i/>
          <w:iCs/>
          <w:color w:val="000000" w:themeColor="text1"/>
          <w:rtl/>
        </w:rPr>
        <w:t xml:space="preserve">לאחר שסיימת - לחץ על ה </w:t>
      </w:r>
      <w:r w:rsidRPr="005E2393">
        <w:rPr>
          <w:b/>
          <w:bCs/>
          <w:i/>
          <w:iCs/>
          <w:color w:val="000000" w:themeColor="text1"/>
        </w:rPr>
        <w:t xml:space="preserve">LINK </w:t>
      </w:r>
      <w:r w:rsidRPr="005E2393">
        <w:rPr>
          <w:rFonts w:hint="cs"/>
          <w:b/>
          <w:bCs/>
          <w:i/>
          <w:iCs/>
          <w:color w:val="000000" w:themeColor="text1"/>
          <w:rtl/>
        </w:rPr>
        <w:t xml:space="preserve"> ומלא בבקשה את השאלון המצורף </w:t>
      </w:r>
    </w:p>
    <w:p w14:paraId="1E338648" w14:textId="77777777" w:rsidR="008A177E" w:rsidRPr="005E2393" w:rsidRDefault="008A177E" w:rsidP="008A17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color w:val="000000" w:themeColor="text1"/>
          <w:rtl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5E2393" w:rsidRPr="005E2393" w14:paraId="2B7AE20F" w14:textId="77777777" w:rsidTr="008A177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9B33812" w14:textId="77777777" w:rsidR="008A177E" w:rsidRPr="005E2393" w:rsidRDefault="008A177E">
            <w:pPr>
              <w:rPr>
                <w:b/>
                <w:bCs/>
                <w:i/>
                <w:iCs/>
                <w:color w:val="000000" w:themeColor="text1"/>
                <w:rtl/>
              </w:rPr>
            </w:pPr>
          </w:p>
        </w:tc>
      </w:tr>
      <w:tr w:rsidR="005E2393" w:rsidRPr="005E2393" w14:paraId="18B1B474" w14:textId="77777777" w:rsidTr="008A177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5E2393" w:rsidRPr="005E2393" w14:paraId="22C5A76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43F12EC" w14:textId="77777777" w:rsidR="008A177E" w:rsidRPr="005E2393" w:rsidRDefault="006F4060">
                  <w:pPr>
                    <w:bidi w:val="0"/>
                    <w:jc w:val="center"/>
                    <w:rPr>
                      <w:color w:val="000000" w:themeColor="text1"/>
                      <w:sz w:val="52"/>
                      <w:szCs w:val="52"/>
                    </w:rPr>
                  </w:pPr>
                  <w:hyperlink r:id="rId26" w:tgtFrame="_blank" w:history="1">
                    <w:r w:rsidR="008A177E" w:rsidRPr="005E2393">
                      <w:rPr>
                        <w:rStyle w:val="Hyperlink"/>
                        <w:rFonts w:hint="cs"/>
                        <w:b/>
                        <w:bCs/>
                        <w:caps/>
                        <w:color w:val="000000" w:themeColor="text1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</w:p>
              </w:tc>
            </w:tr>
          </w:tbl>
          <w:p w14:paraId="13B4C336" w14:textId="77777777" w:rsidR="008A177E" w:rsidRPr="005E2393" w:rsidRDefault="008A177E">
            <w:pPr>
              <w:bidi w:val="0"/>
              <w:rPr>
                <w:color w:val="000000" w:themeColor="text1"/>
                <w:sz w:val="20"/>
                <w:szCs w:val="20"/>
              </w:rPr>
            </w:pPr>
          </w:p>
        </w:tc>
      </w:tr>
      <w:tr w:rsidR="005E2393" w:rsidRPr="005E2393" w14:paraId="4F43E0EE" w14:textId="77777777" w:rsidTr="008A177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46484B4" w14:textId="77777777" w:rsidR="008A177E" w:rsidRPr="005E2393" w:rsidRDefault="008A177E">
            <w:pPr>
              <w:bidi w:val="0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7A18E7E5" w14:textId="77777777" w:rsidR="008A177E" w:rsidRPr="005E2393" w:rsidRDefault="008A177E" w:rsidP="008A17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color w:val="000000" w:themeColor="text1"/>
        </w:rPr>
      </w:pPr>
    </w:p>
    <w:p w14:paraId="28852970" w14:textId="77777777" w:rsidR="008A177E" w:rsidRPr="005E2393" w:rsidRDefault="008A177E" w:rsidP="008A17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color w:val="000000" w:themeColor="text1"/>
          <w:rtl/>
        </w:rPr>
      </w:pPr>
    </w:p>
    <w:bookmarkEnd w:id="5"/>
    <w:bookmarkEnd w:id="7"/>
    <w:p w14:paraId="79BEFFAB" w14:textId="77777777" w:rsidR="00EC085B" w:rsidRPr="005E2393" w:rsidRDefault="00EC085B" w:rsidP="00032084">
      <w:pPr>
        <w:rPr>
          <w:color w:val="000000" w:themeColor="text1"/>
          <w:rtl/>
        </w:rPr>
      </w:pPr>
    </w:p>
    <w:sectPr w:rsidR="00EC085B" w:rsidRPr="005E2393" w:rsidSect="00F90785">
      <w:footerReference w:type="even" r:id="rId27"/>
      <w:footerReference w:type="default" r:id="rId2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B6CC5" w14:textId="77777777" w:rsidR="006F4060" w:rsidRDefault="006F4060">
      <w:r>
        <w:separator/>
      </w:r>
    </w:p>
  </w:endnote>
  <w:endnote w:type="continuationSeparator" w:id="0">
    <w:p w14:paraId="43CD7D61" w14:textId="77777777" w:rsidR="006F4060" w:rsidRDefault="006F4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15C72" w14:textId="77777777" w:rsidR="00B61CCF" w:rsidRDefault="00B61CCF" w:rsidP="00350E94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CF44F09" w14:textId="77777777" w:rsidR="00B61CCF" w:rsidRDefault="00B61C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/>
        <w:rtl/>
      </w:rPr>
      <w:id w:val="1306209392"/>
      <w:docPartObj>
        <w:docPartGallery w:val="Page Numbers (Bottom of Page)"/>
        <w:docPartUnique/>
      </w:docPartObj>
    </w:sdtPr>
    <w:sdtEndPr/>
    <w:sdtContent>
      <w:p w14:paraId="7CB8C3CD" w14:textId="3113C916" w:rsidR="00B61CCF" w:rsidRDefault="00B61CCF" w:rsidP="005C6FC4">
        <w:pPr>
          <w:pStyle w:val="Footer"/>
          <w:ind w:left="720"/>
          <w:jc w:val="center"/>
          <w:rPr>
            <w:noProof/>
            <w:rtl/>
          </w:rPr>
        </w:pPr>
        <w:r>
          <w:rPr>
            <w:rFonts w:hint="cs"/>
            <w:noProof/>
            <w:rtl/>
          </w:rPr>
          <w:t>-</w:t>
        </w:r>
        <w:r w:rsidRPr="009F6F50">
          <w:rPr>
            <w:rFonts w:hint="cs"/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עמוד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7006D">
          <w:rPr>
            <w:noProof/>
            <w:rtl/>
          </w:rPr>
          <w:t>6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>
          <w:rPr>
            <w:rFonts w:hint="cs"/>
            <w:noProof/>
            <w:rtl/>
          </w:rPr>
          <w:t xml:space="preserve"> - </w:t>
        </w:r>
        <w:r w:rsidRPr="009F6F50">
          <w:rPr>
            <w:noProof/>
            <w:rtl/>
          </w:rPr>
          <w:t xml:space="preserve"> </w:t>
        </w:r>
        <w:r>
          <w:rPr>
            <w:rFonts w:hint="cs"/>
            <w:noProof/>
            <w:rtl/>
          </w:rPr>
          <w:t>מגברי שרת 1</w:t>
        </w:r>
        <w:r>
          <w:rPr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,  דוח הכנה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B8F69" w14:textId="77777777" w:rsidR="006F4060" w:rsidRDefault="006F4060">
      <w:r>
        <w:separator/>
      </w:r>
    </w:p>
  </w:footnote>
  <w:footnote w:type="continuationSeparator" w:id="0">
    <w:p w14:paraId="6D5E5FF0" w14:textId="77777777" w:rsidR="006F4060" w:rsidRDefault="006F4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2006A"/>
    <w:multiLevelType w:val="hybridMultilevel"/>
    <w:tmpl w:val="44142BE6"/>
    <w:lvl w:ilvl="0" w:tplc="23A0FA3A">
      <w:start w:val="4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075D46"/>
    <w:multiLevelType w:val="hybridMultilevel"/>
    <w:tmpl w:val="2A2E76F4"/>
    <w:lvl w:ilvl="0" w:tplc="D2FA7E1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401720"/>
    <w:multiLevelType w:val="hybridMultilevel"/>
    <w:tmpl w:val="AAE0F6C8"/>
    <w:lvl w:ilvl="0" w:tplc="0B5AC18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AD72D2"/>
    <w:multiLevelType w:val="hybridMultilevel"/>
    <w:tmpl w:val="2ECCCB20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0B0E9E"/>
    <w:multiLevelType w:val="hybridMultilevel"/>
    <w:tmpl w:val="E9424240"/>
    <w:lvl w:ilvl="0" w:tplc="4FB687A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8376F9"/>
    <w:multiLevelType w:val="hybridMultilevel"/>
    <w:tmpl w:val="B8E0095A"/>
    <w:lvl w:ilvl="0" w:tplc="6944CE68">
      <w:start w:val="5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C25A9C"/>
    <w:multiLevelType w:val="hybridMultilevel"/>
    <w:tmpl w:val="A24E2866"/>
    <w:lvl w:ilvl="0" w:tplc="34B204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D62BC3"/>
    <w:multiLevelType w:val="hybridMultilevel"/>
    <w:tmpl w:val="35D20C2E"/>
    <w:lvl w:ilvl="0" w:tplc="EA98923A">
      <w:start w:val="3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C44E16"/>
    <w:multiLevelType w:val="hybridMultilevel"/>
    <w:tmpl w:val="4A842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B1A95"/>
    <w:multiLevelType w:val="hybridMultilevel"/>
    <w:tmpl w:val="6B5E5BAC"/>
    <w:lvl w:ilvl="0" w:tplc="4254143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ABF2212"/>
    <w:multiLevelType w:val="hybridMultilevel"/>
    <w:tmpl w:val="9872E18C"/>
    <w:lvl w:ilvl="0" w:tplc="351021E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163630"/>
    <w:multiLevelType w:val="hybridMultilevel"/>
    <w:tmpl w:val="B2448D7A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035BE6"/>
    <w:multiLevelType w:val="hybridMultilevel"/>
    <w:tmpl w:val="0E9E09AA"/>
    <w:lvl w:ilvl="0" w:tplc="08E699D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3724C08"/>
    <w:multiLevelType w:val="hybridMultilevel"/>
    <w:tmpl w:val="B3287516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AF6E39"/>
    <w:multiLevelType w:val="hybridMultilevel"/>
    <w:tmpl w:val="A9361FEA"/>
    <w:lvl w:ilvl="0" w:tplc="7A86DBB6">
      <w:start w:val="2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C3654B"/>
    <w:multiLevelType w:val="hybridMultilevel"/>
    <w:tmpl w:val="B3287516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6CA2C52"/>
    <w:multiLevelType w:val="hybridMultilevel"/>
    <w:tmpl w:val="FA08A30E"/>
    <w:lvl w:ilvl="0" w:tplc="B4C8E5D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7740CCE"/>
    <w:multiLevelType w:val="hybridMultilevel"/>
    <w:tmpl w:val="F588FC92"/>
    <w:lvl w:ilvl="0" w:tplc="7330684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8025D2E"/>
    <w:multiLevelType w:val="hybridMultilevel"/>
    <w:tmpl w:val="6EC2A95A"/>
    <w:lvl w:ilvl="0" w:tplc="F7AE6FB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9AC3D99"/>
    <w:multiLevelType w:val="hybridMultilevel"/>
    <w:tmpl w:val="0FE2C460"/>
    <w:lvl w:ilvl="0" w:tplc="4908113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B51427B"/>
    <w:multiLevelType w:val="hybridMultilevel"/>
    <w:tmpl w:val="35B85458"/>
    <w:lvl w:ilvl="0" w:tplc="5A22647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DD54FF3"/>
    <w:multiLevelType w:val="hybridMultilevel"/>
    <w:tmpl w:val="89C2448A"/>
    <w:lvl w:ilvl="0" w:tplc="F264AE0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24F0127"/>
    <w:multiLevelType w:val="hybridMultilevel"/>
    <w:tmpl w:val="3AB6BF7E"/>
    <w:lvl w:ilvl="0" w:tplc="C2888830">
      <w:start w:val="4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CE8175A"/>
    <w:multiLevelType w:val="hybridMultilevel"/>
    <w:tmpl w:val="44004048"/>
    <w:lvl w:ilvl="0" w:tplc="04090001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0C0194C"/>
    <w:multiLevelType w:val="hybridMultilevel"/>
    <w:tmpl w:val="11C2B19A"/>
    <w:lvl w:ilvl="0" w:tplc="0FAEFF9C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6071BF0"/>
    <w:multiLevelType w:val="hybridMultilevel"/>
    <w:tmpl w:val="6A92CF56"/>
    <w:lvl w:ilvl="0" w:tplc="0FAEFF9C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35F7EA8"/>
    <w:multiLevelType w:val="multilevel"/>
    <w:tmpl w:val="9954AE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4403"/>
        </w:tabs>
        <w:ind w:left="4403" w:hanging="576"/>
      </w:pPr>
      <w:rPr>
        <w:i/>
        <w:i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66A10288"/>
    <w:multiLevelType w:val="hybridMultilevel"/>
    <w:tmpl w:val="1646E570"/>
    <w:lvl w:ilvl="0" w:tplc="AF167D0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9472950"/>
    <w:multiLevelType w:val="hybridMultilevel"/>
    <w:tmpl w:val="5DEEF7C0"/>
    <w:lvl w:ilvl="0" w:tplc="A904A59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9E839F9"/>
    <w:multiLevelType w:val="hybridMultilevel"/>
    <w:tmpl w:val="925C7618"/>
    <w:lvl w:ilvl="0" w:tplc="FFFFFFFF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A3D73B8"/>
    <w:multiLevelType w:val="hybridMultilevel"/>
    <w:tmpl w:val="683E83FC"/>
    <w:lvl w:ilvl="0" w:tplc="3B96729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BC7E14"/>
    <w:multiLevelType w:val="hybridMultilevel"/>
    <w:tmpl w:val="292CC2B2"/>
    <w:lvl w:ilvl="0" w:tplc="3E2464F8">
      <w:start w:val="5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8DB32AA"/>
    <w:multiLevelType w:val="hybridMultilevel"/>
    <w:tmpl w:val="E9424240"/>
    <w:lvl w:ilvl="0" w:tplc="4FB687A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9E479D1"/>
    <w:multiLevelType w:val="hybridMultilevel"/>
    <w:tmpl w:val="330CCD12"/>
    <w:lvl w:ilvl="0" w:tplc="7264D81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BB407C6"/>
    <w:multiLevelType w:val="hybridMultilevel"/>
    <w:tmpl w:val="EAD214C2"/>
    <w:lvl w:ilvl="0" w:tplc="81B6C69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CD508D"/>
    <w:multiLevelType w:val="hybridMultilevel"/>
    <w:tmpl w:val="58066BCC"/>
    <w:lvl w:ilvl="0" w:tplc="083E80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FF352F4"/>
    <w:multiLevelType w:val="hybridMultilevel"/>
    <w:tmpl w:val="3AB6BF7E"/>
    <w:lvl w:ilvl="0" w:tplc="C2888830">
      <w:start w:val="4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6"/>
  </w:num>
  <w:num w:numId="2">
    <w:abstractNumId w:val="8"/>
  </w:num>
  <w:num w:numId="3">
    <w:abstractNumId w:val="26"/>
  </w:num>
  <w:num w:numId="4">
    <w:abstractNumId w:val="15"/>
  </w:num>
  <w:num w:numId="5">
    <w:abstractNumId w:val="6"/>
  </w:num>
  <w:num w:numId="6">
    <w:abstractNumId w:val="10"/>
  </w:num>
  <w:num w:numId="7">
    <w:abstractNumId w:val="24"/>
  </w:num>
  <w:num w:numId="8">
    <w:abstractNumId w:val="0"/>
  </w:num>
  <w:num w:numId="9">
    <w:abstractNumId w:val="31"/>
  </w:num>
  <w:num w:numId="10">
    <w:abstractNumId w:val="28"/>
  </w:num>
  <w:num w:numId="11">
    <w:abstractNumId w:val="14"/>
  </w:num>
  <w:num w:numId="12">
    <w:abstractNumId w:val="7"/>
  </w:num>
  <w:num w:numId="13">
    <w:abstractNumId w:val="36"/>
  </w:num>
  <w:num w:numId="14">
    <w:abstractNumId w:val="5"/>
  </w:num>
  <w:num w:numId="15">
    <w:abstractNumId w:val="23"/>
  </w:num>
  <w:num w:numId="16">
    <w:abstractNumId w:val="11"/>
  </w:num>
  <w:num w:numId="17">
    <w:abstractNumId w:val="29"/>
  </w:num>
  <w:num w:numId="18">
    <w:abstractNumId w:val="16"/>
  </w:num>
  <w:num w:numId="19">
    <w:abstractNumId w:val="17"/>
  </w:num>
  <w:num w:numId="20">
    <w:abstractNumId w:val="35"/>
  </w:num>
  <w:num w:numId="21">
    <w:abstractNumId w:val="33"/>
  </w:num>
  <w:num w:numId="22">
    <w:abstractNumId w:val="9"/>
  </w:num>
  <w:num w:numId="23">
    <w:abstractNumId w:val="2"/>
  </w:num>
  <w:num w:numId="24">
    <w:abstractNumId w:val="20"/>
  </w:num>
  <w:num w:numId="25">
    <w:abstractNumId w:val="19"/>
  </w:num>
  <w:num w:numId="26">
    <w:abstractNumId w:val="27"/>
  </w:num>
  <w:num w:numId="27">
    <w:abstractNumId w:val="18"/>
  </w:num>
  <w:num w:numId="28">
    <w:abstractNumId w:val="21"/>
  </w:num>
  <w:num w:numId="29">
    <w:abstractNumId w:val="1"/>
  </w:num>
  <w:num w:numId="30">
    <w:abstractNumId w:val="4"/>
  </w:num>
  <w:num w:numId="31">
    <w:abstractNumId w:val="12"/>
  </w:num>
  <w:num w:numId="32">
    <w:abstractNumId w:val="32"/>
  </w:num>
  <w:num w:numId="33">
    <w:abstractNumId w:val="22"/>
  </w:num>
  <w:num w:numId="34">
    <w:abstractNumId w:val="34"/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13"/>
  </w:num>
  <w:num w:numId="38">
    <w:abstractNumId w:val="25"/>
  </w:num>
  <w:num w:numId="3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arak zan">
    <w15:presenceInfo w15:providerId="Windows Live" w15:userId="5fd93115656227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225F"/>
    <w:rsid w:val="00001BD5"/>
    <w:rsid w:val="00002A93"/>
    <w:rsid w:val="00011E4D"/>
    <w:rsid w:val="00021F74"/>
    <w:rsid w:val="0002246E"/>
    <w:rsid w:val="00023225"/>
    <w:rsid w:val="000235BD"/>
    <w:rsid w:val="000305BA"/>
    <w:rsid w:val="00031B95"/>
    <w:rsid w:val="00032084"/>
    <w:rsid w:val="000348E4"/>
    <w:rsid w:val="00034CD1"/>
    <w:rsid w:val="00035066"/>
    <w:rsid w:val="00043003"/>
    <w:rsid w:val="000553A2"/>
    <w:rsid w:val="00063FC8"/>
    <w:rsid w:val="00074C09"/>
    <w:rsid w:val="00075520"/>
    <w:rsid w:val="000774A6"/>
    <w:rsid w:val="000814F6"/>
    <w:rsid w:val="00091C7A"/>
    <w:rsid w:val="00092AC9"/>
    <w:rsid w:val="00093E75"/>
    <w:rsid w:val="000943ED"/>
    <w:rsid w:val="000957D2"/>
    <w:rsid w:val="000A0DAF"/>
    <w:rsid w:val="000B3789"/>
    <w:rsid w:val="000B4AA8"/>
    <w:rsid w:val="000B6202"/>
    <w:rsid w:val="000C5BAA"/>
    <w:rsid w:val="000C7F17"/>
    <w:rsid w:val="000C7FFC"/>
    <w:rsid w:val="000D0B8B"/>
    <w:rsid w:val="000D2630"/>
    <w:rsid w:val="000D2E2A"/>
    <w:rsid w:val="000F5C7C"/>
    <w:rsid w:val="000F66AE"/>
    <w:rsid w:val="0010722A"/>
    <w:rsid w:val="001126D0"/>
    <w:rsid w:val="00113577"/>
    <w:rsid w:val="001150B5"/>
    <w:rsid w:val="001170EE"/>
    <w:rsid w:val="00123CE4"/>
    <w:rsid w:val="001254E4"/>
    <w:rsid w:val="0013440F"/>
    <w:rsid w:val="001354BB"/>
    <w:rsid w:val="00136611"/>
    <w:rsid w:val="001417C1"/>
    <w:rsid w:val="00142631"/>
    <w:rsid w:val="00143E57"/>
    <w:rsid w:val="00146491"/>
    <w:rsid w:val="00146BCA"/>
    <w:rsid w:val="001559B4"/>
    <w:rsid w:val="0016313B"/>
    <w:rsid w:val="00163D0E"/>
    <w:rsid w:val="001855B0"/>
    <w:rsid w:val="001947A0"/>
    <w:rsid w:val="00195FA8"/>
    <w:rsid w:val="00196929"/>
    <w:rsid w:val="001A0FE1"/>
    <w:rsid w:val="001A3BAB"/>
    <w:rsid w:val="001A5EA9"/>
    <w:rsid w:val="001A7BDB"/>
    <w:rsid w:val="001B0408"/>
    <w:rsid w:val="001B5FE1"/>
    <w:rsid w:val="001B6771"/>
    <w:rsid w:val="001C1BFC"/>
    <w:rsid w:val="001C5315"/>
    <w:rsid w:val="001D6561"/>
    <w:rsid w:val="001E02E0"/>
    <w:rsid w:val="001F028F"/>
    <w:rsid w:val="001F0A8B"/>
    <w:rsid w:val="001F1DB6"/>
    <w:rsid w:val="001F23BB"/>
    <w:rsid w:val="001F4FBD"/>
    <w:rsid w:val="00200B8C"/>
    <w:rsid w:val="00201883"/>
    <w:rsid w:val="00201D26"/>
    <w:rsid w:val="002030F9"/>
    <w:rsid w:val="0020371D"/>
    <w:rsid w:val="00210693"/>
    <w:rsid w:val="00212A00"/>
    <w:rsid w:val="00221ACB"/>
    <w:rsid w:val="00221FB8"/>
    <w:rsid w:val="002251F4"/>
    <w:rsid w:val="00233DBD"/>
    <w:rsid w:val="00235852"/>
    <w:rsid w:val="0024028D"/>
    <w:rsid w:val="002413DC"/>
    <w:rsid w:val="00243F07"/>
    <w:rsid w:val="00247282"/>
    <w:rsid w:val="002540E5"/>
    <w:rsid w:val="00257B27"/>
    <w:rsid w:val="00263A76"/>
    <w:rsid w:val="00264B5F"/>
    <w:rsid w:val="00264DFE"/>
    <w:rsid w:val="0026519D"/>
    <w:rsid w:val="00266F63"/>
    <w:rsid w:val="00267028"/>
    <w:rsid w:val="00267975"/>
    <w:rsid w:val="00275E0D"/>
    <w:rsid w:val="002778EE"/>
    <w:rsid w:val="00277DC0"/>
    <w:rsid w:val="002812C3"/>
    <w:rsid w:val="002826FD"/>
    <w:rsid w:val="00285BA6"/>
    <w:rsid w:val="00291166"/>
    <w:rsid w:val="00292583"/>
    <w:rsid w:val="0029289F"/>
    <w:rsid w:val="002947AF"/>
    <w:rsid w:val="00294BDE"/>
    <w:rsid w:val="0029705E"/>
    <w:rsid w:val="002A6350"/>
    <w:rsid w:val="002B225F"/>
    <w:rsid w:val="002B3133"/>
    <w:rsid w:val="002B55B3"/>
    <w:rsid w:val="002C141F"/>
    <w:rsid w:val="002C27D3"/>
    <w:rsid w:val="002C4158"/>
    <w:rsid w:val="002D1594"/>
    <w:rsid w:val="002D3478"/>
    <w:rsid w:val="002D678A"/>
    <w:rsid w:val="002D7BB4"/>
    <w:rsid w:val="002E1DB6"/>
    <w:rsid w:val="002E4EA9"/>
    <w:rsid w:val="002E6235"/>
    <w:rsid w:val="002F0461"/>
    <w:rsid w:val="002F382E"/>
    <w:rsid w:val="00303DF1"/>
    <w:rsid w:val="0030479C"/>
    <w:rsid w:val="00306C47"/>
    <w:rsid w:val="00312625"/>
    <w:rsid w:val="003130ED"/>
    <w:rsid w:val="00317DA6"/>
    <w:rsid w:val="003255C8"/>
    <w:rsid w:val="003257D9"/>
    <w:rsid w:val="00326A88"/>
    <w:rsid w:val="00335EBD"/>
    <w:rsid w:val="00336EDE"/>
    <w:rsid w:val="00336F24"/>
    <w:rsid w:val="00350E94"/>
    <w:rsid w:val="00354C19"/>
    <w:rsid w:val="003565A2"/>
    <w:rsid w:val="00356ABE"/>
    <w:rsid w:val="00357545"/>
    <w:rsid w:val="00363344"/>
    <w:rsid w:val="00364C27"/>
    <w:rsid w:val="00365E1B"/>
    <w:rsid w:val="003726AF"/>
    <w:rsid w:val="003764D9"/>
    <w:rsid w:val="003778BE"/>
    <w:rsid w:val="00381136"/>
    <w:rsid w:val="003854C1"/>
    <w:rsid w:val="0039217D"/>
    <w:rsid w:val="0039353A"/>
    <w:rsid w:val="00393F34"/>
    <w:rsid w:val="00395EE1"/>
    <w:rsid w:val="003A4FEB"/>
    <w:rsid w:val="003A69F3"/>
    <w:rsid w:val="003B5B92"/>
    <w:rsid w:val="003B7270"/>
    <w:rsid w:val="003C1C4E"/>
    <w:rsid w:val="003C21A9"/>
    <w:rsid w:val="003C3590"/>
    <w:rsid w:val="003C4D1C"/>
    <w:rsid w:val="003C5E8D"/>
    <w:rsid w:val="003D621A"/>
    <w:rsid w:val="003D7E3E"/>
    <w:rsid w:val="003E03CE"/>
    <w:rsid w:val="003E44B9"/>
    <w:rsid w:val="003E7B37"/>
    <w:rsid w:val="003F0063"/>
    <w:rsid w:val="003F0A4A"/>
    <w:rsid w:val="003F7540"/>
    <w:rsid w:val="00401430"/>
    <w:rsid w:val="004027D0"/>
    <w:rsid w:val="00402E19"/>
    <w:rsid w:val="00405844"/>
    <w:rsid w:val="00410039"/>
    <w:rsid w:val="004124E2"/>
    <w:rsid w:val="00414A0F"/>
    <w:rsid w:val="00415566"/>
    <w:rsid w:val="00417AC3"/>
    <w:rsid w:val="0042008D"/>
    <w:rsid w:val="00432D3B"/>
    <w:rsid w:val="00444894"/>
    <w:rsid w:val="00447FBB"/>
    <w:rsid w:val="0045038C"/>
    <w:rsid w:val="00451624"/>
    <w:rsid w:val="00461E53"/>
    <w:rsid w:val="00465D7C"/>
    <w:rsid w:val="004663B1"/>
    <w:rsid w:val="00466996"/>
    <w:rsid w:val="004716EE"/>
    <w:rsid w:val="004758AA"/>
    <w:rsid w:val="00476740"/>
    <w:rsid w:val="004817AD"/>
    <w:rsid w:val="0049197E"/>
    <w:rsid w:val="0049250E"/>
    <w:rsid w:val="0049381C"/>
    <w:rsid w:val="004B1794"/>
    <w:rsid w:val="004B4153"/>
    <w:rsid w:val="004B718F"/>
    <w:rsid w:val="004C1CB0"/>
    <w:rsid w:val="004D1F5A"/>
    <w:rsid w:val="004D6E1F"/>
    <w:rsid w:val="004D7E7E"/>
    <w:rsid w:val="004E0713"/>
    <w:rsid w:val="004E217F"/>
    <w:rsid w:val="004E23FB"/>
    <w:rsid w:val="004F1318"/>
    <w:rsid w:val="004F1C95"/>
    <w:rsid w:val="00501C59"/>
    <w:rsid w:val="005030E4"/>
    <w:rsid w:val="00504BD9"/>
    <w:rsid w:val="005159A5"/>
    <w:rsid w:val="00517C13"/>
    <w:rsid w:val="005224CE"/>
    <w:rsid w:val="00523C78"/>
    <w:rsid w:val="00527E98"/>
    <w:rsid w:val="00530EFA"/>
    <w:rsid w:val="005359CF"/>
    <w:rsid w:val="00544501"/>
    <w:rsid w:val="0056152E"/>
    <w:rsid w:val="00562F05"/>
    <w:rsid w:val="00565521"/>
    <w:rsid w:val="0057057C"/>
    <w:rsid w:val="0057091D"/>
    <w:rsid w:val="00573724"/>
    <w:rsid w:val="0057618A"/>
    <w:rsid w:val="0058111C"/>
    <w:rsid w:val="00583A5A"/>
    <w:rsid w:val="00590EDB"/>
    <w:rsid w:val="005942C7"/>
    <w:rsid w:val="00595AB7"/>
    <w:rsid w:val="00596550"/>
    <w:rsid w:val="00597036"/>
    <w:rsid w:val="005A41F8"/>
    <w:rsid w:val="005A4CE5"/>
    <w:rsid w:val="005B2EE4"/>
    <w:rsid w:val="005B37C9"/>
    <w:rsid w:val="005B5AB8"/>
    <w:rsid w:val="005C0B78"/>
    <w:rsid w:val="005C2617"/>
    <w:rsid w:val="005C4EF2"/>
    <w:rsid w:val="005C6FC4"/>
    <w:rsid w:val="005D7FC3"/>
    <w:rsid w:val="005E2393"/>
    <w:rsid w:val="005E4362"/>
    <w:rsid w:val="005F16E6"/>
    <w:rsid w:val="005F1C4A"/>
    <w:rsid w:val="005F618F"/>
    <w:rsid w:val="005F6449"/>
    <w:rsid w:val="005F7247"/>
    <w:rsid w:val="00604ABD"/>
    <w:rsid w:val="00610C9B"/>
    <w:rsid w:val="006120F4"/>
    <w:rsid w:val="0061359F"/>
    <w:rsid w:val="00616C8F"/>
    <w:rsid w:val="006214F1"/>
    <w:rsid w:val="00621CE8"/>
    <w:rsid w:val="00623B5C"/>
    <w:rsid w:val="00626EAC"/>
    <w:rsid w:val="006362F8"/>
    <w:rsid w:val="0063767E"/>
    <w:rsid w:val="00640487"/>
    <w:rsid w:val="00640EF9"/>
    <w:rsid w:val="00643464"/>
    <w:rsid w:val="00652190"/>
    <w:rsid w:val="00654EA9"/>
    <w:rsid w:val="00654FC3"/>
    <w:rsid w:val="0065547A"/>
    <w:rsid w:val="00655BED"/>
    <w:rsid w:val="00656BA3"/>
    <w:rsid w:val="00665684"/>
    <w:rsid w:val="00667A80"/>
    <w:rsid w:val="00667C91"/>
    <w:rsid w:val="00671FAC"/>
    <w:rsid w:val="00673047"/>
    <w:rsid w:val="006735E7"/>
    <w:rsid w:val="00675C98"/>
    <w:rsid w:val="00676919"/>
    <w:rsid w:val="006846B8"/>
    <w:rsid w:val="00684C89"/>
    <w:rsid w:val="00684F93"/>
    <w:rsid w:val="00685FF3"/>
    <w:rsid w:val="00686092"/>
    <w:rsid w:val="00697401"/>
    <w:rsid w:val="006A2B8F"/>
    <w:rsid w:val="006A55AC"/>
    <w:rsid w:val="006A6DE7"/>
    <w:rsid w:val="006C2A9A"/>
    <w:rsid w:val="006C42C3"/>
    <w:rsid w:val="006D446C"/>
    <w:rsid w:val="006E0278"/>
    <w:rsid w:val="006E0EEF"/>
    <w:rsid w:val="006E14AC"/>
    <w:rsid w:val="006E2868"/>
    <w:rsid w:val="006E37EF"/>
    <w:rsid w:val="006E3C60"/>
    <w:rsid w:val="006E3D47"/>
    <w:rsid w:val="006F1BA0"/>
    <w:rsid w:val="006F4060"/>
    <w:rsid w:val="00701C1D"/>
    <w:rsid w:val="00710024"/>
    <w:rsid w:val="00711CB0"/>
    <w:rsid w:val="00713DB3"/>
    <w:rsid w:val="00715CA6"/>
    <w:rsid w:val="0072084E"/>
    <w:rsid w:val="00720A9A"/>
    <w:rsid w:val="0072266F"/>
    <w:rsid w:val="00722D96"/>
    <w:rsid w:val="007233C3"/>
    <w:rsid w:val="007234DE"/>
    <w:rsid w:val="00727139"/>
    <w:rsid w:val="00730EEC"/>
    <w:rsid w:val="00731BD8"/>
    <w:rsid w:val="00737507"/>
    <w:rsid w:val="00741C8A"/>
    <w:rsid w:val="0074434C"/>
    <w:rsid w:val="007447A6"/>
    <w:rsid w:val="00750F10"/>
    <w:rsid w:val="0075218E"/>
    <w:rsid w:val="007529BF"/>
    <w:rsid w:val="00753018"/>
    <w:rsid w:val="0075356E"/>
    <w:rsid w:val="00753F52"/>
    <w:rsid w:val="0075481D"/>
    <w:rsid w:val="00760506"/>
    <w:rsid w:val="00766C11"/>
    <w:rsid w:val="00770426"/>
    <w:rsid w:val="00773C4A"/>
    <w:rsid w:val="00773E5F"/>
    <w:rsid w:val="00777F51"/>
    <w:rsid w:val="00780727"/>
    <w:rsid w:val="007850C0"/>
    <w:rsid w:val="00787BAB"/>
    <w:rsid w:val="00790400"/>
    <w:rsid w:val="00790C79"/>
    <w:rsid w:val="0079116A"/>
    <w:rsid w:val="00794BCB"/>
    <w:rsid w:val="00794D87"/>
    <w:rsid w:val="0079671A"/>
    <w:rsid w:val="007A1D6C"/>
    <w:rsid w:val="007A269C"/>
    <w:rsid w:val="007A5FD0"/>
    <w:rsid w:val="007A6966"/>
    <w:rsid w:val="007A6E14"/>
    <w:rsid w:val="007B3DAE"/>
    <w:rsid w:val="007B62BC"/>
    <w:rsid w:val="007B7E37"/>
    <w:rsid w:val="007B7F44"/>
    <w:rsid w:val="007C16E0"/>
    <w:rsid w:val="007C16E8"/>
    <w:rsid w:val="007C2C9E"/>
    <w:rsid w:val="007C3FFC"/>
    <w:rsid w:val="007C58B5"/>
    <w:rsid w:val="007C7C43"/>
    <w:rsid w:val="007D03E1"/>
    <w:rsid w:val="007D393B"/>
    <w:rsid w:val="007E1966"/>
    <w:rsid w:val="007E256C"/>
    <w:rsid w:val="007E27E7"/>
    <w:rsid w:val="007E7F37"/>
    <w:rsid w:val="007F025E"/>
    <w:rsid w:val="007F1A36"/>
    <w:rsid w:val="007F2590"/>
    <w:rsid w:val="007F3A56"/>
    <w:rsid w:val="007F636E"/>
    <w:rsid w:val="007F7053"/>
    <w:rsid w:val="00800B6F"/>
    <w:rsid w:val="0080591F"/>
    <w:rsid w:val="008116B5"/>
    <w:rsid w:val="00814C66"/>
    <w:rsid w:val="00815117"/>
    <w:rsid w:val="0082145A"/>
    <w:rsid w:val="008333F1"/>
    <w:rsid w:val="00834F41"/>
    <w:rsid w:val="00836941"/>
    <w:rsid w:val="008437EE"/>
    <w:rsid w:val="00850084"/>
    <w:rsid w:val="0085082F"/>
    <w:rsid w:val="008513FE"/>
    <w:rsid w:val="00854916"/>
    <w:rsid w:val="00855266"/>
    <w:rsid w:val="00856310"/>
    <w:rsid w:val="00857067"/>
    <w:rsid w:val="00857236"/>
    <w:rsid w:val="00857249"/>
    <w:rsid w:val="008645B6"/>
    <w:rsid w:val="00866386"/>
    <w:rsid w:val="00867751"/>
    <w:rsid w:val="00870A59"/>
    <w:rsid w:val="008723D4"/>
    <w:rsid w:val="00877C95"/>
    <w:rsid w:val="0088484A"/>
    <w:rsid w:val="0088545E"/>
    <w:rsid w:val="00890C6C"/>
    <w:rsid w:val="0089494D"/>
    <w:rsid w:val="00896C77"/>
    <w:rsid w:val="00897B29"/>
    <w:rsid w:val="008A101B"/>
    <w:rsid w:val="008A177E"/>
    <w:rsid w:val="008A1C47"/>
    <w:rsid w:val="008A3C18"/>
    <w:rsid w:val="008B2545"/>
    <w:rsid w:val="008B2693"/>
    <w:rsid w:val="008B36BF"/>
    <w:rsid w:val="008C052D"/>
    <w:rsid w:val="008C240B"/>
    <w:rsid w:val="008C2FF7"/>
    <w:rsid w:val="008C30EA"/>
    <w:rsid w:val="008C71A1"/>
    <w:rsid w:val="008C77B5"/>
    <w:rsid w:val="008D2D3C"/>
    <w:rsid w:val="008E14D7"/>
    <w:rsid w:val="008E15EF"/>
    <w:rsid w:val="008E2EC4"/>
    <w:rsid w:val="008E3147"/>
    <w:rsid w:val="008E4397"/>
    <w:rsid w:val="008E72A8"/>
    <w:rsid w:val="008F3098"/>
    <w:rsid w:val="008F51BB"/>
    <w:rsid w:val="008F5863"/>
    <w:rsid w:val="008F5CBE"/>
    <w:rsid w:val="00901303"/>
    <w:rsid w:val="00902063"/>
    <w:rsid w:val="00906376"/>
    <w:rsid w:val="00906377"/>
    <w:rsid w:val="00910BE1"/>
    <w:rsid w:val="00911E5E"/>
    <w:rsid w:val="009122FF"/>
    <w:rsid w:val="00914E5C"/>
    <w:rsid w:val="00917714"/>
    <w:rsid w:val="00920C9A"/>
    <w:rsid w:val="00920E77"/>
    <w:rsid w:val="0092161C"/>
    <w:rsid w:val="00923721"/>
    <w:rsid w:val="00923BA4"/>
    <w:rsid w:val="00930F81"/>
    <w:rsid w:val="00937BF1"/>
    <w:rsid w:val="00942369"/>
    <w:rsid w:val="00944C99"/>
    <w:rsid w:val="00945BFB"/>
    <w:rsid w:val="00950758"/>
    <w:rsid w:val="009518CE"/>
    <w:rsid w:val="00953962"/>
    <w:rsid w:val="00961E4D"/>
    <w:rsid w:val="00961FEE"/>
    <w:rsid w:val="0097006D"/>
    <w:rsid w:val="00974147"/>
    <w:rsid w:val="009772D5"/>
    <w:rsid w:val="00981A02"/>
    <w:rsid w:val="00981DAF"/>
    <w:rsid w:val="00981E53"/>
    <w:rsid w:val="009847D6"/>
    <w:rsid w:val="009862E5"/>
    <w:rsid w:val="00996A9B"/>
    <w:rsid w:val="00997AD6"/>
    <w:rsid w:val="009A4206"/>
    <w:rsid w:val="009A6065"/>
    <w:rsid w:val="009B5059"/>
    <w:rsid w:val="009C1E20"/>
    <w:rsid w:val="009D08B7"/>
    <w:rsid w:val="009D0CD7"/>
    <w:rsid w:val="009D20BA"/>
    <w:rsid w:val="009D2D4A"/>
    <w:rsid w:val="009D398A"/>
    <w:rsid w:val="009E2451"/>
    <w:rsid w:val="009E352D"/>
    <w:rsid w:val="009E48CE"/>
    <w:rsid w:val="009E5184"/>
    <w:rsid w:val="009F0784"/>
    <w:rsid w:val="009F3220"/>
    <w:rsid w:val="009F6F50"/>
    <w:rsid w:val="009F72E5"/>
    <w:rsid w:val="00A12F9F"/>
    <w:rsid w:val="00A17BDB"/>
    <w:rsid w:val="00A228C8"/>
    <w:rsid w:val="00A264E3"/>
    <w:rsid w:val="00A31A79"/>
    <w:rsid w:val="00A324A1"/>
    <w:rsid w:val="00A33003"/>
    <w:rsid w:val="00A370A2"/>
    <w:rsid w:val="00A37AE7"/>
    <w:rsid w:val="00A408E9"/>
    <w:rsid w:val="00A5179D"/>
    <w:rsid w:val="00A51B2D"/>
    <w:rsid w:val="00A52A09"/>
    <w:rsid w:val="00A56E20"/>
    <w:rsid w:val="00A57000"/>
    <w:rsid w:val="00A571AF"/>
    <w:rsid w:val="00A616B6"/>
    <w:rsid w:val="00A61B55"/>
    <w:rsid w:val="00A61F16"/>
    <w:rsid w:val="00A653BA"/>
    <w:rsid w:val="00A657C4"/>
    <w:rsid w:val="00A657D4"/>
    <w:rsid w:val="00A66851"/>
    <w:rsid w:val="00A72B20"/>
    <w:rsid w:val="00A80DFD"/>
    <w:rsid w:val="00A83D03"/>
    <w:rsid w:val="00A84B97"/>
    <w:rsid w:val="00A86B0F"/>
    <w:rsid w:val="00A8783E"/>
    <w:rsid w:val="00A94A36"/>
    <w:rsid w:val="00AA1A81"/>
    <w:rsid w:val="00AA333B"/>
    <w:rsid w:val="00AA3422"/>
    <w:rsid w:val="00AB2D51"/>
    <w:rsid w:val="00AB6685"/>
    <w:rsid w:val="00AC0063"/>
    <w:rsid w:val="00AC3604"/>
    <w:rsid w:val="00AC3E35"/>
    <w:rsid w:val="00AD5933"/>
    <w:rsid w:val="00AD66A8"/>
    <w:rsid w:val="00AE0828"/>
    <w:rsid w:val="00AE4207"/>
    <w:rsid w:val="00AE7BC8"/>
    <w:rsid w:val="00AF49CB"/>
    <w:rsid w:val="00AF5820"/>
    <w:rsid w:val="00AF6580"/>
    <w:rsid w:val="00AF6A0D"/>
    <w:rsid w:val="00B0248A"/>
    <w:rsid w:val="00B06981"/>
    <w:rsid w:val="00B1162D"/>
    <w:rsid w:val="00B13FF0"/>
    <w:rsid w:val="00B2098B"/>
    <w:rsid w:val="00B20CE1"/>
    <w:rsid w:val="00B21786"/>
    <w:rsid w:val="00B30CBC"/>
    <w:rsid w:val="00B31712"/>
    <w:rsid w:val="00B34760"/>
    <w:rsid w:val="00B34E9E"/>
    <w:rsid w:val="00B356ED"/>
    <w:rsid w:val="00B3691C"/>
    <w:rsid w:val="00B37C2F"/>
    <w:rsid w:val="00B408D0"/>
    <w:rsid w:val="00B40B70"/>
    <w:rsid w:val="00B4341F"/>
    <w:rsid w:val="00B459A1"/>
    <w:rsid w:val="00B47093"/>
    <w:rsid w:val="00B5144E"/>
    <w:rsid w:val="00B552C0"/>
    <w:rsid w:val="00B5745F"/>
    <w:rsid w:val="00B61CCF"/>
    <w:rsid w:val="00B63829"/>
    <w:rsid w:val="00B65438"/>
    <w:rsid w:val="00B76E20"/>
    <w:rsid w:val="00B80B86"/>
    <w:rsid w:val="00B83411"/>
    <w:rsid w:val="00B847FF"/>
    <w:rsid w:val="00B85261"/>
    <w:rsid w:val="00BA03D2"/>
    <w:rsid w:val="00BA06CD"/>
    <w:rsid w:val="00BA0F15"/>
    <w:rsid w:val="00BA2C3F"/>
    <w:rsid w:val="00BA2D69"/>
    <w:rsid w:val="00BA3DD8"/>
    <w:rsid w:val="00BA7835"/>
    <w:rsid w:val="00BB28BF"/>
    <w:rsid w:val="00BB5C6F"/>
    <w:rsid w:val="00BB714E"/>
    <w:rsid w:val="00BC1E61"/>
    <w:rsid w:val="00BC40B4"/>
    <w:rsid w:val="00BD189C"/>
    <w:rsid w:val="00BD3A51"/>
    <w:rsid w:val="00BD6527"/>
    <w:rsid w:val="00BD723D"/>
    <w:rsid w:val="00BE3976"/>
    <w:rsid w:val="00BE4EC2"/>
    <w:rsid w:val="00BE6245"/>
    <w:rsid w:val="00BE7364"/>
    <w:rsid w:val="00BF18EB"/>
    <w:rsid w:val="00BF2C19"/>
    <w:rsid w:val="00BF3D7F"/>
    <w:rsid w:val="00C035EC"/>
    <w:rsid w:val="00C13E2A"/>
    <w:rsid w:val="00C148D2"/>
    <w:rsid w:val="00C15E66"/>
    <w:rsid w:val="00C1637F"/>
    <w:rsid w:val="00C170ED"/>
    <w:rsid w:val="00C206D2"/>
    <w:rsid w:val="00C24BC3"/>
    <w:rsid w:val="00C32470"/>
    <w:rsid w:val="00C36637"/>
    <w:rsid w:val="00C409D9"/>
    <w:rsid w:val="00C50385"/>
    <w:rsid w:val="00C507F6"/>
    <w:rsid w:val="00C51539"/>
    <w:rsid w:val="00C52493"/>
    <w:rsid w:val="00C54921"/>
    <w:rsid w:val="00C5505D"/>
    <w:rsid w:val="00C610C1"/>
    <w:rsid w:val="00C619C1"/>
    <w:rsid w:val="00C626C2"/>
    <w:rsid w:val="00C651D1"/>
    <w:rsid w:val="00C66338"/>
    <w:rsid w:val="00C70A39"/>
    <w:rsid w:val="00C7110F"/>
    <w:rsid w:val="00C74B39"/>
    <w:rsid w:val="00C8146B"/>
    <w:rsid w:val="00C81679"/>
    <w:rsid w:val="00C858A4"/>
    <w:rsid w:val="00C92AE0"/>
    <w:rsid w:val="00C9386D"/>
    <w:rsid w:val="00C97083"/>
    <w:rsid w:val="00C9722E"/>
    <w:rsid w:val="00C97DFC"/>
    <w:rsid w:val="00CA1C0E"/>
    <w:rsid w:val="00CA39D8"/>
    <w:rsid w:val="00CA505E"/>
    <w:rsid w:val="00CA6B4C"/>
    <w:rsid w:val="00CB02B2"/>
    <w:rsid w:val="00CB123C"/>
    <w:rsid w:val="00CB5F3B"/>
    <w:rsid w:val="00CC195F"/>
    <w:rsid w:val="00CC4238"/>
    <w:rsid w:val="00CC796F"/>
    <w:rsid w:val="00CC7FE5"/>
    <w:rsid w:val="00CD0BAD"/>
    <w:rsid w:val="00CD1E2D"/>
    <w:rsid w:val="00CD2D0C"/>
    <w:rsid w:val="00CD3D1D"/>
    <w:rsid w:val="00CD3EF3"/>
    <w:rsid w:val="00CF1662"/>
    <w:rsid w:val="00CF7450"/>
    <w:rsid w:val="00D003BC"/>
    <w:rsid w:val="00D00720"/>
    <w:rsid w:val="00D008C0"/>
    <w:rsid w:val="00D0356B"/>
    <w:rsid w:val="00D1034A"/>
    <w:rsid w:val="00D11EEE"/>
    <w:rsid w:val="00D16283"/>
    <w:rsid w:val="00D16D23"/>
    <w:rsid w:val="00D215E7"/>
    <w:rsid w:val="00D23691"/>
    <w:rsid w:val="00D24F11"/>
    <w:rsid w:val="00D27A2D"/>
    <w:rsid w:val="00D3251F"/>
    <w:rsid w:val="00D32CBF"/>
    <w:rsid w:val="00D336C0"/>
    <w:rsid w:val="00D33CB7"/>
    <w:rsid w:val="00D33E82"/>
    <w:rsid w:val="00D3721C"/>
    <w:rsid w:val="00D40FA2"/>
    <w:rsid w:val="00D413D9"/>
    <w:rsid w:val="00D43939"/>
    <w:rsid w:val="00D51108"/>
    <w:rsid w:val="00D51763"/>
    <w:rsid w:val="00D54207"/>
    <w:rsid w:val="00D573CF"/>
    <w:rsid w:val="00D60D97"/>
    <w:rsid w:val="00D651A6"/>
    <w:rsid w:val="00D72A5F"/>
    <w:rsid w:val="00D754BC"/>
    <w:rsid w:val="00D7649A"/>
    <w:rsid w:val="00D81A75"/>
    <w:rsid w:val="00D8481B"/>
    <w:rsid w:val="00D86357"/>
    <w:rsid w:val="00D92EDB"/>
    <w:rsid w:val="00D93663"/>
    <w:rsid w:val="00D94074"/>
    <w:rsid w:val="00DA01AE"/>
    <w:rsid w:val="00DA1812"/>
    <w:rsid w:val="00DA1E00"/>
    <w:rsid w:val="00DA72FB"/>
    <w:rsid w:val="00DA760E"/>
    <w:rsid w:val="00DB1EA5"/>
    <w:rsid w:val="00DB26D9"/>
    <w:rsid w:val="00DB2E36"/>
    <w:rsid w:val="00DB6A46"/>
    <w:rsid w:val="00DC169A"/>
    <w:rsid w:val="00DC6AF5"/>
    <w:rsid w:val="00DD127A"/>
    <w:rsid w:val="00DD33F6"/>
    <w:rsid w:val="00DD4715"/>
    <w:rsid w:val="00DD7046"/>
    <w:rsid w:val="00DE4E10"/>
    <w:rsid w:val="00DE6C0B"/>
    <w:rsid w:val="00DF014C"/>
    <w:rsid w:val="00DF2945"/>
    <w:rsid w:val="00E049E2"/>
    <w:rsid w:val="00E05053"/>
    <w:rsid w:val="00E05AEB"/>
    <w:rsid w:val="00E07182"/>
    <w:rsid w:val="00E116EC"/>
    <w:rsid w:val="00E120CB"/>
    <w:rsid w:val="00E15FA6"/>
    <w:rsid w:val="00E16798"/>
    <w:rsid w:val="00E17609"/>
    <w:rsid w:val="00E2400B"/>
    <w:rsid w:val="00E25AF6"/>
    <w:rsid w:val="00E279B8"/>
    <w:rsid w:val="00E3181D"/>
    <w:rsid w:val="00E325BE"/>
    <w:rsid w:val="00E32D13"/>
    <w:rsid w:val="00E35F83"/>
    <w:rsid w:val="00E374C8"/>
    <w:rsid w:val="00E40E34"/>
    <w:rsid w:val="00E4583C"/>
    <w:rsid w:val="00E4712B"/>
    <w:rsid w:val="00E53B93"/>
    <w:rsid w:val="00E5441E"/>
    <w:rsid w:val="00E5464A"/>
    <w:rsid w:val="00E54978"/>
    <w:rsid w:val="00E55336"/>
    <w:rsid w:val="00E55569"/>
    <w:rsid w:val="00E64D74"/>
    <w:rsid w:val="00E6638F"/>
    <w:rsid w:val="00E74549"/>
    <w:rsid w:val="00E8098F"/>
    <w:rsid w:val="00E81579"/>
    <w:rsid w:val="00E86302"/>
    <w:rsid w:val="00E873F1"/>
    <w:rsid w:val="00E91E1B"/>
    <w:rsid w:val="00E9341A"/>
    <w:rsid w:val="00E962ED"/>
    <w:rsid w:val="00EA346E"/>
    <w:rsid w:val="00EB1487"/>
    <w:rsid w:val="00EB32F7"/>
    <w:rsid w:val="00EB682E"/>
    <w:rsid w:val="00EC085B"/>
    <w:rsid w:val="00EC6975"/>
    <w:rsid w:val="00EC7A18"/>
    <w:rsid w:val="00ED05B0"/>
    <w:rsid w:val="00ED45CE"/>
    <w:rsid w:val="00ED6B36"/>
    <w:rsid w:val="00EE06CB"/>
    <w:rsid w:val="00EE5700"/>
    <w:rsid w:val="00EE648D"/>
    <w:rsid w:val="00EE65B4"/>
    <w:rsid w:val="00EE6F66"/>
    <w:rsid w:val="00EE7838"/>
    <w:rsid w:val="00EF4788"/>
    <w:rsid w:val="00EF5198"/>
    <w:rsid w:val="00EF7EBB"/>
    <w:rsid w:val="00F06ABA"/>
    <w:rsid w:val="00F078BB"/>
    <w:rsid w:val="00F112A0"/>
    <w:rsid w:val="00F12807"/>
    <w:rsid w:val="00F13528"/>
    <w:rsid w:val="00F1388A"/>
    <w:rsid w:val="00F22C35"/>
    <w:rsid w:val="00F236CD"/>
    <w:rsid w:val="00F27218"/>
    <w:rsid w:val="00F274DA"/>
    <w:rsid w:val="00F30CF9"/>
    <w:rsid w:val="00F342B1"/>
    <w:rsid w:val="00F34AE2"/>
    <w:rsid w:val="00F44D11"/>
    <w:rsid w:val="00F469AD"/>
    <w:rsid w:val="00F4705B"/>
    <w:rsid w:val="00F545B0"/>
    <w:rsid w:val="00F629C3"/>
    <w:rsid w:val="00F63F44"/>
    <w:rsid w:val="00F65462"/>
    <w:rsid w:val="00F65FA2"/>
    <w:rsid w:val="00F676D1"/>
    <w:rsid w:val="00F70A05"/>
    <w:rsid w:val="00F70E51"/>
    <w:rsid w:val="00F71E85"/>
    <w:rsid w:val="00F75EC0"/>
    <w:rsid w:val="00F77E56"/>
    <w:rsid w:val="00F80BD9"/>
    <w:rsid w:val="00F81973"/>
    <w:rsid w:val="00F83EF6"/>
    <w:rsid w:val="00F90785"/>
    <w:rsid w:val="00F918D5"/>
    <w:rsid w:val="00F91D4F"/>
    <w:rsid w:val="00F92670"/>
    <w:rsid w:val="00F93797"/>
    <w:rsid w:val="00FA505B"/>
    <w:rsid w:val="00FB432E"/>
    <w:rsid w:val="00FB5454"/>
    <w:rsid w:val="00FB5D23"/>
    <w:rsid w:val="00FC017B"/>
    <w:rsid w:val="00FC17C6"/>
    <w:rsid w:val="00FC2273"/>
    <w:rsid w:val="00FC275F"/>
    <w:rsid w:val="00FC625A"/>
    <w:rsid w:val="00FD2F2D"/>
    <w:rsid w:val="00FD3953"/>
    <w:rsid w:val="00FE06AD"/>
    <w:rsid w:val="00FE3D72"/>
    <w:rsid w:val="00FE512E"/>
    <w:rsid w:val="00FF0BE0"/>
    <w:rsid w:val="00FF3E17"/>
    <w:rsid w:val="00FF49EC"/>
    <w:rsid w:val="00FF6274"/>
    <w:rsid w:val="00FF66C6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E7AC1F"/>
  <w15:docId w15:val="{831964CF-4DAE-438B-AF02-4943D962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qFormat/>
    <w:rsid w:val="002B225F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645B6"/>
    <w:pPr>
      <w:keepNext/>
      <w:numPr>
        <w:ilvl w:val="1"/>
        <w:numId w:val="1"/>
      </w:numPr>
      <w:tabs>
        <w:tab w:val="clear" w:pos="4403"/>
        <w:tab w:val="num" w:pos="1656"/>
      </w:tabs>
      <w:spacing w:before="240" w:after="60"/>
      <w:ind w:left="165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B225F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B225F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B225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B225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B225F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B225F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B225F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225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2B225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B225F"/>
  </w:style>
  <w:style w:type="table" w:styleId="TableGrid">
    <w:name w:val="Table Grid"/>
    <w:basedOn w:val="TableNormal"/>
    <w:rsid w:val="002B2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B22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B0248A"/>
    <w:rPr>
      <w:b/>
      <w:bCs/>
      <w:sz w:val="20"/>
      <w:szCs w:val="20"/>
    </w:rPr>
  </w:style>
  <w:style w:type="paragraph" w:customStyle="1" w:styleId="Subheader">
    <w:name w:val="Subheader"/>
    <w:basedOn w:val="Normal"/>
    <w:link w:val="SubheaderChar"/>
    <w:rsid w:val="00B1162D"/>
    <w:rPr>
      <w:b/>
      <w:bCs/>
      <w:sz w:val="28"/>
      <w:szCs w:val="28"/>
      <w:u w:val="single"/>
    </w:rPr>
  </w:style>
  <w:style w:type="character" w:customStyle="1" w:styleId="SubheaderChar">
    <w:name w:val="Subheader Char"/>
    <w:basedOn w:val="DefaultParagraphFont"/>
    <w:link w:val="Subheader"/>
    <w:rsid w:val="00B1162D"/>
    <w:rPr>
      <w:b/>
      <w:bCs/>
      <w:sz w:val="28"/>
      <w:szCs w:val="28"/>
      <w:u w:val="single"/>
      <w:lang w:val="en-US" w:eastAsia="en-US" w:bidi="he-IL"/>
    </w:rPr>
  </w:style>
  <w:style w:type="paragraph" w:customStyle="1" w:styleId="Monospace">
    <w:name w:val="Monospace"/>
    <w:basedOn w:val="Normal"/>
    <w:rsid w:val="000D2630"/>
    <w:pPr>
      <w:bidi w:val="0"/>
    </w:pPr>
    <w:rPr>
      <w:rFonts w:ascii="Courier New" w:hAnsi="Courier New" w:cs="Courier New"/>
    </w:rPr>
  </w:style>
  <w:style w:type="paragraph" w:styleId="TOC1">
    <w:name w:val="toc 1"/>
    <w:basedOn w:val="Normal"/>
    <w:next w:val="Normal"/>
    <w:autoRedefine/>
    <w:uiPriority w:val="39"/>
    <w:rsid w:val="00B847FF"/>
    <w:pPr>
      <w:tabs>
        <w:tab w:val="left" w:pos="720"/>
        <w:tab w:val="right" w:leader="dot" w:pos="8296"/>
      </w:tabs>
      <w:bidi w:val="0"/>
      <w:jc w:val="both"/>
    </w:pPr>
  </w:style>
  <w:style w:type="paragraph" w:styleId="TOC2">
    <w:name w:val="toc 2"/>
    <w:basedOn w:val="Normal"/>
    <w:next w:val="Normal"/>
    <w:autoRedefine/>
    <w:uiPriority w:val="39"/>
    <w:rsid w:val="003D621A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3D621A"/>
    <w:pPr>
      <w:ind w:left="480"/>
    </w:pPr>
  </w:style>
  <w:style w:type="character" w:styleId="Hyperlink">
    <w:name w:val="Hyperlink"/>
    <w:basedOn w:val="DefaultParagraphFont"/>
    <w:uiPriority w:val="99"/>
    <w:rsid w:val="003D621A"/>
    <w:rPr>
      <w:color w:val="0000FF"/>
      <w:u w:val="single"/>
    </w:rPr>
  </w:style>
  <w:style w:type="paragraph" w:styleId="CommentText">
    <w:name w:val="annotation text"/>
    <w:basedOn w:val="Normal"/>
    <w:semiHidden/>
    <w:rsid w:val="00711CB0"/>
    <w:pPr>
      <w:bidi w:val="0"/>
    </w:pPr>
    <w:rPr>
      <w:rFonts w:cs="David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11CB0"/>
    <w:rPr>
      <w:b/>
      <w:bCs/>
    </w:rPr>
  </w:style>
  <w:style w:type="paragraph" w:customStyle="1" w:styleId="Subheader2">
    <w:name w:val="Subheader2"/>
    <w:basedOn w:val="Normal"/>
    <w:rsid w:val="00667C91"/>
    <w:rPr>
      <w:b/>
      <w:bCs/>
      <w:u w:val="single"/>
    </w:rPr>
  </w:style>
  <w:style w:type="paragraph" w:styleId="FootnoteText">
    <w:name w:val="footnote text"/>
    <w:basedOn w:val="Normal"/>
    <w:semiHidden/>
    <w:rsid w:val="002A6350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6350"/>
    <w:rPr>
      <w:vertAlign w:val="superscript"/>
    </w:rPr>
  </w:style>
  <w:style w:type="paragraph" w:styleId="DocumentMap">
    <w:name w:val="Document Map"/>
    <w:basedOn w:val="Normal"/>
    <w:semiHidden/>
    <w:rsid w:val="001A3BA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DefaultParagraphFont"/>
    <w:rsid w:val="00A33003"/>
    <w:rPr>
      <w:color w:val="800080"/>
      <w:u w:val="single"/>
    </w:rPr>
  </w:style>
  <w:style w:type="paragraph" w:customStyle="1" w:styleId="Subheader1">
    <w:name w:val="Subheader1"/>
    <w:basedOn w:val="Normal"/>
    <w:rsid w:val="00A61B55"/>
    <w:rPr>
      <w:b/>
      <w:bCs/>
      <w:sz w:val="28"/>
      <w:szCs w:val="2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F0784"/>
    <w:pPr>
      <w:keepLines/>
      <w:numPr>
        <w:numId w:val="0"/>
      </w:numPr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character" w:customStyle="1" w:styleId="Heading1Char1">
    <w:name w:val="Heading 1 Char1"/>
    <w:link w:val="Heading1"/>
    <w:rsid w:val="00737507"/>
    <w:rPr>
      <w:rFonts w:ascii="Arial" w:hAnsi="Arial" w:cs="Arial"/>
      <w:b/>
      <w:bCs/>
      <w:kern w:val="32"/>
      <w:sz w:val="32"/>
      <w:szCs w:val="32"/>
    </w:rPr>
  </w:style>
  <w:style w:type="paragraph" w:styleId="TOC4">
    <w:name w:val="toc 4"/>
    <w:basedOn w:val="Normal"/>
    <w:next w:val="Normal"/>
    <w:autoRedefine/>
    <w:rsid w:val="00737507"/>
    <w:pPr>
      <w:ind w:left="720"/>
    </w:pPr>
  </w:style>
  <w:style w:type="paragraph" w:styleId="TOC5">
    <w:name w:val="toc 5"/>
    <w:basedOn w:val="Normal"/>
    <w:next w:val="Normal"/>
    <w:autoRedefine/>
    <w:rsid w:val="00737507"/>
    <w:pPr>
      <w:ind w:left="960"/>
    </w:pPr>
  </w:style>
  <w:style w:type="paragraph" w:styleId="BodyText">
    <w:name w:val="Body Text"/>
    <w:basedOn w:val="Normal"/>
    <w:link w:val="BodyTextChar"/>
    <w:rsid w:val="00737507"/>
    <w:pPr>
      <w:spacing w:line="360" w:lineRule="auto"/>
    </w:pPr>
    <w:rPr>
      <w:rFonts w:cs="David"/>
      <w:szCs w:val="28"/>
      <w:lang w:eastAsia="he-IL"/>
    </w:rPr>
  </w:style>
  <w:style w:type="character" w:customStyle="1" w:styleId="BodyTextChar">
    <w:name w:val="Body Text Char"/>
    <w:basedOn w:val="DefaultParagraphFont"/>
    <w:link w:val="BodyText"/>
    <w:rsid w:val="00737507"/>
    <w:rPr>
      <w:rFonts w:cs="David"/>
      <w:sz w:val="24"/>
      <w:szCs w:val="28"/>
      <w:lang w:eastAsia="he-IL"/>
    </w:rPr>
  </w:style>
  <w:style w:type="paragraph" w:customStyle="1" w:styleId="1">
    <w:name w:val="פיסקת רשימה1"/>
    <w:basedOn w:val="Normal"/>
    <w:qFormat/>
    <w:rsid w:val="0073750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eading1Char">
    <w:name w:val="Heading 1 Char"/>
    <w:rsid w:val="00737507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paragraph" w:customStyle="1" w:styleId="Style1">
    <w:name w:val="Style1"/>
    <w:basedOn w:val="Heading3"/>
    <w:rsid w:val="00737507"/>
    <w:pPr>
      <w:numPr>
        <w:ilvl w:val="0"/>
        <w:numId w:val="0"/>
      </w:numPr>
    </w:pPr>
    <w:rPr>
      <w:u w:val="single"/>
    </w:rPr>
  </w:style>
  <w:style w:type="character" w:customStyle="1" w:styleId="Heading2Char">
    <w:name w:val="Heading 2 Char"/>
    <w:basedOn w:val="DefaultParagraphFont"/>
    <w:link w:val="Heading2"/>
    <w:rsid w:val="008645B6"/>
    <w:rPr>
      <w:rFonts w:ascii="Arial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7F02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6491"/>
    <w:pPr>
      <w:bidi w:val="0"/>
      <w:spacing w:before="100" w:beforeAutospacing="1" w:after="100" w:afterAutospacing="1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9F6F50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64D74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47674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hyperlink" Target="https://docs.google.com/forms/d/1tO1v_J1GNnuBFqGURbuZZzX8uuGXzKp8RdkdBOaakfY/viewform?c=0&amp;w=1&amp;usp=mail_form_link" TargetMode="External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footer" Target="footer1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D338B-84E8-4997-9D9A-A136878A3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406</Words>
  <Characters>2318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הטכניון – מכון טכנולוגי לישראל</vt:lpstr>
      <vt:lpstr>הטכניון – מכון טכנולוגי לישראל</vt:lpstr>
    </vt:vector>
  </TitlesOfParts>
  <Company>Technion</Company>
  <LinksUpToDate>false</LinksUpToDate>
  <CharactersWithSpaces>2719</CharactersWithSpaces>
  <SharedDoc>false</SharedDoc>
  <HLinks>
    <vt:vector size="360" baseType="variant">
      <vt:variant>
        <vt:i4>1114166</vt:i4>
      </vt:variant>
      <vt:variant>
        <vt:i4>3041</vt:i4>
      </vt:variant>
      <vt:variant>
        <vt:i4>0</vt:i4>
      </vt:variant>
      <vt:variant>
        <vt:i4>5</vt:i4>
      </vt:variant>
      <vt:variant>
        <vt:lpwstr/>
      </vt:variant>
      <vt:variant>
        <vt:lpwstr>_Toc223427579</vt:lpwstr>
      </vt:variant>
      <vt:variant>
        <vt:i4>1114166</vt:i4>
      </vt:variant>
      <vt:variant>
        <vt:i4>3035</vt:i4>
      </vt:variant>
      <vt:variant>
        <vt:i4>0</vt:i4>
      </vt:variant>
      <vt:variant>
        <vt:i4>5</vt:i4>
      </vt:variant>
      <vt:variant>
        <vt:lpwstr/>
      </vt:variant>
      <vt:variant>
        <vt:lpwstr>_Toc223427578</vt:lpwstr>
      </vt:variant>
      <vt:variant>
        <vt:i4>1114166</vt:i4>
      </vt:variant>
      <vt:variant>
        <vt:i4>3029</vt:i4>
      </vt:variant>
      <vt:variant>
        <vt:i4>0</vt:i4>
      </vt:variant>
      <vt:variant>
        <vt:i4>5</vt:i4>
      </vt:variant>
      <vt:variant>
        <vt:lpwstr/>
      </vt:variant>
      <vt:variant>
        <vt:lpwstr>_Toc223427577</vt:lpwstr>
      </vt:variant>
      <vt:variant>
        <vt:i4>1114166</vt:i4>
      </vt:variant>
      <vt:variant>
        <vt:i4>3023</vt:i4>
      </vt:variant>
      <vt:variant>
        <vt:i4>0</vt:i4>
      </vt:variant>
      <vt:variant>
        <vt:i4>5</vt:i4>
      </vt:variant>
      <vt:variant>
        <vt:lpwstr/>
      </vt:variant>
      <vt:variant>
        <vt:lpwstr>_Toc223427576</vt:lpwstr>
      </vt:variant>
      <vt:variant>
        <vt:i4>1114166</vt:i4>
      </vt:variant>
      <vt:variant>
        <vt:i4>3017</vt:i4>
      </vt:variant>
      <vt:variant>
        <vt:i4>0</vt:i4>
      </vt:variant>
      <vt:variant>
        <vt:i4>5</vt:i4>
      </vt:variant>
      <vt:variant>
        <vt:lpwstr/>
      </vt:variant>
      <vt:variant>
        <vt:lpwstr>_Toc223427575</vt:lpwstr>
      </vt:variant>
      <vt:variant>
        <vt:i4>1114166</vt:i4>
      </vt:variant>
      <vt:variant>
        <vt:i4>3011</vt:i4>
      </vt:variant>
      <vt:variant>
        <vt:i4>0</vt:i4>
      </vt:variant>
      <vt:variant>
        <vt:i4>5</vt:i4>
      </vt:variant>
      <vt:variant>
        <vt:lpwstr/>
      </vt:variant>
      <vt:variant>
        <vt:lpwstr>_Toc223427574</vt:lpwstr>
      </vt:variant>
      <vt:variant>
        <vt:i4>1114166</vt:i4>
      </vt:variant>
      <vt:variant>
        <vt:i4>3005</vt:i4>
      </vt:variant>
      <vt:variant>
        <vt:i4>0</vt:i4>
      </vt:variant>
      <vt:variant>
        <vt:i4>5</vt:i4>
      </vt:variant>
      <vt:variant>
        <vt:lpwstr/>
      </vt:variant>
      <vt:variant>
        <vt:lpwstr>_Toc223427573</vt:lpwstr>
      </vt:variant>
      <vt:variant>
        <vt:i4>1245238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_Toc223427558</vt:lpwstr>
      </vt:variant>
      <vt:variant>
        <vt:i4>1245238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_Toc223427557</vt:lpwstr>
      </vt:variant>
      <vt:variant>
        <vt:i4>1245238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_Toc223427556</vt:lpwstr>
      </vt:variant>
      <vt:variant>
        <vt:i4>1245238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_Toc223427555</vt:lpwstr>
      </vt:variant>
      <vt:variant>
        <vt:i4>1245238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_Toc223427554</vt:lpwstr>
      </vt:variant>
      <vt:variant>
        <vt:i4>1245238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_Toc223427553</vt:lpwstr>
      </vt:variant>
      <vt:variant>
        <vt:i4>1245238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_Toc223427552</vt:lpwstr>
      </vt:variant>
      <vt:variant>
        <vt:i4>1245238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_Toc223427551</vt:lpwstr>
      </vt:variant>
      <vt:variant>
        <vt:i4>1245238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_Toc223427550</vt:lpwstr>
      </vt:variant>
      <vt:variant>
        <vt:i4>1179702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_Toc223427549</vt:lpwstr>
      </vt:variant>
      <vt:variant>
        <vt:i4>1179702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_Toc223427548</vt:lpwstr>
      </vt:variant>
      <vt:variant>
        <vt:i4>1179702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_Toc223427547</vt:lpwstr>
      </vt:variant>
      <vt:variant>
        <vt:i4>1179702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_Toc223427546</vt:lpwstr>
      </vt:variant>
      <vt:variant>
        <vt:i4>1179702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_Toc223427545</vt:lpwstr>
      </vt:variant>
      <vt:variant>
        <vt:i4>1179702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_Toc223427544</vt:lpwstr>
      </vt:variant>
      <vt:variant>
        <vt:i4>1179702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_Toc223427543</vt:lpwstr>
      </vt:variant>
      <vt:variant>
        <vt:i4>1179702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_Toc223427542</vt:lpwstr>
      </vt:variant>
      <vt:variant>
        <vt:i4>1179702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_Toc223427541</vt:lpwstr>
      </vt:variant>
      <vt:variant>
        <vt:i4>2031671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_Toc223427491</vt:lpwstr>
      </vt:variant>
      <vt:variant>
        <vt:i4>2031671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_Toc223427490</vt:lpwstr>
      </vt:variant>
      <vt:variant>
        <vt:i4>1966135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_Toc223427489</vt:lpwstr>
      </vt:variant>
      <vt:variant>
        <vt:i4>1966135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_Toc223427488</vt:lpwstr>
      </vt:variant>
      <vt:variant>
        <vt:i4>1966135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_Toc223427487</vt:lpwstr>
      </vt:variant>
      <vt:variant>
        <vt:i4>1966135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_Toc223427486</vt:lpwstr>
      </vt:variant>
      <vt:variant>
        <vt:i4>1966135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_Toc223427485</vt:lpwstr>
      </vt:variant>
      <vt:variant>
        <vt:i4>1966135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_Toc223427484</vt:lpwstr>
      </vt:variant>
      <vt:variant>
        <vt:i4>1966135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_Toc223427483</vt:lpwstr>
      </vt:variant>
      <vt:variant>
        <vt:i4>1966135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_Toc223427482</vt:lpwstr>
      </vt:variant>
      <vt:variant>
        <vt:i4>1966135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_Toc223427481</vt:lpwstr>
      </vt:variant>
      <vt:variant>
        <vt:i4>1966135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_Toc223427480</vt:lpwstr>
      </vt:variant>
      <vt:variant>
        <vt:i4>1114167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_Toc223427479</vt:lpwstr>
      </vt:variant>
      <vt:variant>
        <vt:i4>1114167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_Toc223427478</vt:lpwstr>
      </vt:variant>
      <vt:variant>
        <vt:i4>1114167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_Toc223427477</vt:lpwstr>
      </vt:variant>
      <vt:variant>
        <vt:i4>1114167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_Toc223427476</vt:lpwstr>
      </vt:variant>
      <vt:variant>
        <vt:i4>1114167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_Toc223427475</vt:lpwstr>
      </vt:variant>
      <vt:variant>
        <vt:i4>1114167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_Toc223427474</vt:lpwstr>
      </vt:variant>
      <vt:variant>
        <vt:i4>1114167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_Toc223427473</vt:lpwstr>
      </vt:variant>
      <vt:variant>
        <vt:i4>1114167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_Toc223427472</vt:lpwstr>
      </vt:variant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_Toc223427471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_Toc223427453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_Toc223427452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_Toc223427451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_Toc223427450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_Toc223427449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_Toc223427443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_Toc223427442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_Toc223427441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_Toc223427440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_Toc223427436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_Toc223427435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_Toc223427434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_Toc223427433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_Toc223427432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הטכניון – מכון טכנולוגי לישראל</dc:title>
  <dc:creator>hbarel</dc:creator>
  <cp:lastModifiedBy>barak zan</cp:lastModifiedBy>
  <cp:revision>3</cp:revision>
  <cp:lastPrinted>2014-10-02T09:17:00Z</cp:lastPrinted>
  <dcterms:created xsi:type="dcterms:W3CDTF">2018-08-22T06:18:00Z</dcterms:created>
  <dcterms:modified xsi:type="dcterms:W3CDTF">2018-08-28T17:39:00Z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